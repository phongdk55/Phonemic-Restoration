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6E2FD" w14:textId="77777777" w:rsidR="006B7DA8" w:rsidRDefault="00891864">
      <w:pPr>
        <w:pStyle w:val="1"/>
        <w:tabs>
          <w:tab w:val="left" w:pos="7473"/>
        </w:tabs>
        <w:spacing w:before="22" w:line="295" w:lineRule="exact"/>
        <w:rPr>
          <w:lang w:eastAsia="ja-JP"/>
        </w:rPr>
      </w:pPr>
      <w:r>
        <w:rPr>
          <w:rFonts w:ascii="MS Mincho" w:eastAsia="MS Mincho" w:hAnsi="MS Mincho" w:cs="MS Mincho"/>
          <w:lang w:eastAsia="ja-JP"/>
        </w:rPr>
        <w:t>研究計</w:t>
      </w:r>
      <w:r>
        <w:rPr>
          <w:rFonts w:ascii="MS Mincho" w:eastAsia="MS Mincho" w:hAnsi="MS Mincho" w:cs="MS Mincho"/>
          <w:spacing w:val="-3"/>
          <w:lang w:eastAsia="ja-JP"/>
        </w:rPr>
        <w:t>画</w:t>
      </w:r>
      <w:r>
        <w:rPr>
          <w:rFonts w:ascii="MS Mincho" w:eastAsia="MS Mincho" w:hAnsi="MS Mincho" w:cs="MS Mincho"/>
          <w:lang w:eastAsia="ja-JP"/>
        </w:rPr>
        <w:t>提案</w:t>
      </w:r>
      <w:r>
        <w:rPr>
          <w:rFonts w:ascii="MS Mincho" w:eastAsia="MS Mincho" w:hAnsi="MS Mincho" w:cs="MS Mincho"/>
          <w:spacing w:val="-3"/>
          <w:lang w:eastAsia="ja-JP"/>
        </w:rPr>
        <w:t>書</w:t>
      </w:r>
      <w:r>
        <w:rPr>
          <w:rFonts w:ascii="MS Mincho" w:eastAsia="MS Mincho" w:hAnsi="MS Mincho" w:cs="MS Mincho"/>
          <w:lang w:eastAsia="ja-JP"/>
        </w:rPr>
        <w:t>（ど</w:t>
      </w:r>
      <w:r>
        <w:rPr>
          <w:rFonts w:ascii="MS Mincho" w:eastAsia="MS Mincho" w:hAnsi="MS Mincho" w:cs="MS Mincho"/>
          <w:spacing w:val="-3"/>
          <w:lang w:eastAsia="ja-JP"/>
        </w:rPr>
        <w:t>ちら</w:t>
      </w:r>
      <w:r>
        <w:rPr>
          <w:rFonts w:ascii="MS Mincho" w:eastAsia="MS Mincho" w:hAnsi="MS Mincho" w:cs="MS Mincho"/>
          <w:lang w:eastAsia="ja-JP"/>
        </w:rPr>
        <w:t>かを</w:t>
      </w:r>
      <w:r>
        <w:rPr>
          <w:rFonts w:ascii="MS Mincho" w:eastAsia="MS Mincho" w:hAnsi="MS Mincho" w:cs="MS Mincho"/>
          <w:lang w:eastAsia="ja-JP"/>
        </w:rPr>
        <w:t>○</w:t>
      </w:r>
      <w:r>
        <w:rPr>
          <w:rFonts w:ascii="MS Mincho" w:eastAsia="MS Mincho" w:hAnsi="MS Mincho" w:cs="MS Mincho"/>
          <w:spacing w:val="-3"/>
          <w:lang w:eastAsia="ja-JP"/>
        </w:rPr>
        <w:t>で</w:t>
      </w:r>
      <w:r>
        <w:rPr>
          <w:rFonts w:ascii="MS Mincho" w:eastAsia="MS Mincho" w:hAnsi="MS Mincho" w:cs="MS Mincho"/>
          <w:lang w:eastAsia="ja-JP"/>
        </w:rPr>
        <w:t>囲む</w:t>
      </w:r>
      <w:r>
        <w:rPr>
          <w:rFonts w:ascii="MS Mincho" w:eastAsia="MS Mincho" w:hAnsi="MS Mincho" w:cs="MS Mincho"/>
          <w:spacing w:val="-3"/>
          <w:lang w:eastAsia="ja-JP"/>
        </w:rPr>
        <w:t>：</w:t>
      </w:r>
      <w:r>
        <w:rPr>
          <w:rFonts w:ascii="MS Mincho" w:eastAsia="MS Mincho" w:hAnsi="MS Mincho" w:cs="MS Mincho"/>
          <w:lang w:eastAsia="ja-JP"/>
        </w:rPr>
        <w:t>修士</w:t>
      </w:r>
      <w:r>
        <w:rPr>
          <w:rFonts w:ascii="MS Mincho" w:eastAsia="MS Mincho" w:hAnsi="MS Mincho" w:cs="MS Mincho"/>
          <w:spacing w:val="-3"/>
          <w:lang w:eastAsia="ja-JP"/>
        </w:rPr>
        <w:t>論</w:t>
      </w:r>
      <w:r>
        <w:rPr>
          <w:rFonts w:ascii="MS Mincho" w:eastAsia="MS Mincho" w:hAnsi="MS Mincho" w:cs="MS Mincho"/>
          <w:spacing w:val="-2"/>
          <w:lang w:eastAsia="ja-JP"/>
        </w:rPr>
        <w:t>文</w:t>
      </w:r>
      <w:r>
        <w:rPr>
          <w:rFonts w:ascii="MS Mincho" w:eastAsia="MS Mincho" w:hAnsi="MS Mincho" w:cs="MS Mincho"/>
          <w:lang w:eastAsia="ja-JP"/>
        </w:rPr>
        <w:t>／</w:t>
      </w:r>
      <w:r>
        <w:rPr>
          <w:rFonts w:ascii="MS Mincho" w:eastAsia="MS Mincho" w:hAnsi="MS Mincho" w:cs="MS Mincho"/>
          <w:lang w:eastAsia="ja-JP"/>
        </w:rPr>
        <w:t xml:space="preserve"> </w:t>
      </w:r>
      <w:r>
        <w:rPr>
          <w:rFonts w:ascii="MS Mincho" w:eastAsia="MS Mincho" w:hAnsi="MS Mincho" w:cs="MS Mincho"/>
          <w:lang w:eastAsia="ja-JP"/>
        </w:rPr>
        <w:t>課題</w:t>
      </w:r>
      <w:r>
        <w:rPr>
          <w:rFonts w:ascii="MS Mincho" w:eastAsia="MS Mincho" w:hAnsi="MS Mincho" w:cs="MS Mincho"/>
          <w:spacing w:val="-3"/>
          <w:lang w:eastAsia="ja-JP"/>
        </w:rPr>
        <w:t>研</w:t>
      </w:r>
      <w:r>
        <w:rPr>
          <w:rFonts w:ascii="MS Mincho" w:eastAsia="MS Mincho" w:hAnsi="MS Mincho" w:cs="MS Mincho"/>
          <w:lang w:eastAsia="ja-JP"/>
        </w:rPr>
        <w:t>究</w:t>
      </w:r>
      <w:r>
        <w:rPr>
          <w:rFonts w:ascii="MS Mincho" w:eastAsia="MS Mincho" w:hAnsi="MS Mincho" w:cs="MS Mincho"/>
          <w:lang w:eastAsia="ja-JP"/>
        </w:rPr>
        <w:t xml:space="preserve"> </w:t>
      </w:r>
      <w:r>
        <w:rPr>
          <w:rFonts w:ascii="MS Mincho" w:eastAsia="MS Mincho" w:hAnsi="MS Mincho" w:cs="MS Mincho"/>
          <w:spacing w:val="-111"/>
          <w:lang w:eastAsia="ja-JP"/>
        </w:rPr>
        <w:t>）</w:t>
      </w:r>
      <w:r>
        <w:rPr>
          <w:rFonts w:ascii="MS Mincho" w:eastAsia="MS Mincho" w:hAnsi="MS Mincho" w:cs="MS Mincho"/>
          <w:spacing w:val="-3"/>
          <w:lang w:eastAsia="ja-JP"/>
        </w:rPr>
        <w:t>（</w:t>
      </w:r>
      <w:r>
        <w:rPr>
          <w:rFonts w:ascii="MS Mincho" w:eastAsia="MS Mincho" w:hAnsi="MS Mincho" w:cs="MS Mincho"/>
          <w:lang w:eastAsia="ja-JP"/>
        </w:rPr>
        <w:t>修士）</w:t>
      </w:r>
      <w:r>
        <w:rPr>
          <w:rFonts w:ascii="MS Mincho" w:eastAsia="MS Mincho" w:hAnsi="MS Mincho" w:cs="MS Mincho"/>
          <w:lang w:eastAsia="ja-JP"/>
        </w:rPr>
        <w:tab/>
      </w:r>
      <w:r>
        <w:rPr>
          <w:rFonts w:ascii="MS Mincho" w:eastAsia="MS Mincho" w:hAnsi="MS Mincho" w:cs="MS Mincho"/>
          <w:lang w:eastAsia="ja-JP"/>
        </w:rPr>
        <w:t>平成</w:t>
      </w:r>
      <w:r>
        <w:rPr>
          <w:rFonts w:ascii="MS Mincho" w:eastAsia="MS Mincho" w:hAnsi="MS Mincho" w:cs="MS Mincho"/>
          <w:spacing w:val="-55"/>
          <w:lang w:eastAsia="ja-JP"/>
        </w:rPr>
        <w:t xml:space="preserve"> </w:t>
      </w:r>
      <w:r>
        <w:rPr>
          <w:lang w:eastAsia="ja-JP"/>
        </w:rPr>
        <w:t>27</w:t>
      </w:r>
      <w:r>
        <w:rPr>
          <w:spacing w:val="-3"/>
          <w:lang w:eastAsia="ja-JP"/>
        </w:rPr>
        <w:t xml:space="preserve"> </w:t>
      </w:r>
      <w:r>
        <w:rPr>
          <w:rFonts w:ascii="MS Mincho" w:eastAsia="MS Mincho" w:hAnsi="MS Mincho" w:cs="MS Mincho"/>
          <w:lang w:eastAsia="ja-JP"/>
        </w:rPr>
        <w:t>年</w:t>
      </w:r>
      <w:r>
        <w:rPr>
          <w:rFonts w:ascii="MS Mincho" w:eastAsia="MS Mincho" w:hAnsi="MS Mincho" w:cs="MS Mincho"/>
          <w:spacing w:val="-55"/>
          <w:lang w:eastAsia="ja-JP"/>
        </w:rPr>
        <w:t xml:space="preserve"> </w:t>
      </w:r>
      <w:r>
        <w:rPr>
          <w:lang w:eastAsia="ja-JP"/>
        </w:rPr>
        <w:t>10</w:t>
      </w:r>
      <w:r>
        <w:rPr>
          <w:spacing w:val="-3"/>
          <w:lang w:eastAsia="ja-JP"/>
        </w:rPr>
        <w:t xml:space="preserve"> </w:t>
      </w:r>
      <w:r>
        <w:rPr>
          <w:rFonts w:ascii="MS Mincho" w:eastAsia="MS Mincho" w:hAnsi="MS Mincho" w:cs="MS Mincho"/>
          <w:lang w:eastAsia="ja-JP"/>
        </w:rPr>
        <w:t>月</w:t>
      </w:r>
      <w:r>
        <w:rPr>
          <w:rFonts w:ascii="MS Mincho" w:eastAsia="MS Mincho" w:hAnsi="MS Mincho" w:cs="MS Mincho"/>
          <w:spacing w:val="-55"/>
          <w:lang w:eastAsia="ja-JP"/>
        </w:rPr>
        <w:t xml:space="preserve"> </w:t>
      </w:r>
      <w:r>
        <w:rPr>
          <w:lang w:eastAsia="ja-JP"/>
        </w:rPr>
        <w:t>28</w:t>
      </w:r>
    </w:p>
    <w:p w14:paraId="54AEC000" w14:textId="77777777" w:rsidR="006B7DA8" w:rsidRDefault="00891864">
      <w:pPr>
        <w:spacing w:line="278" w:lineRule="exact"/>
        <w:ind w:left="102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日</w:t>
      </w:r>
    </w:p>
    <w:p w14:paraId="4F08B3C4" w14:textId="77777777" w:rsidR="006B7DA8" w:rsidRDefault="00891864">
      <w:pPr>
        <w:spacing w:before="90"/>
        <w:ind w:left="1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Proposal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</w:t>
      </w:r>
      <w:r>
        <w:rPr>
          <w:rFonts w:ascii="Times New Roman" w:eastAsia="Times New Roman" w:hAnsi="Times New Roman" w:cs="Times New Roman"/>
          <w:spacing w:val="-1"/>
        </w:rPr>
        <w:t>Master’s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Thesis</w:t>
      </w:r>
      <w:r>
        <w:rPr>
          <w:rFonts w:ascii="Times New Roman" w:eastAsia="Times New Roman" w:hAnsi="Times New Roman" w:cs="Times New Roman"/>
        </w:rPr>
        <w:t xml:space="preserve"> /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Project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(Circle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one)</w:t>
      </w:r>
    </w:p>
    <w:p w14:paraId="1BE5406B" w14:textId="77777777" w:rsidR="006B7DA8" w:rsidRDefault="006B7DA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014"/>
        <w:gridCol w:w="2777"/>
        <w:gridCol w:w="2108"/>
        <w:gridCol w:w="2583"/>
      </w:tblGrid>
      <w:tr w:rsidR="006B7DA8" w14:paraId="79E4D054" w14:textId="77777777">
        <w:trPr>
          <w:trHeight w:hRule="exact" w:val="689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51705" w14:textId="77777777" w:rsidR="006B7DA8" w:rsidRDefault="00891864">
            <w:pPr>
              <w:pStyle w:val="TableParagraph"/>
              <w:spacing w:before="169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MS Mincho" w:eastAsia="MS Mincho" w:hAnsi="MS Mincho" w:cs="MS Mincho"/>
                <w:sz w:val="21"/>
                <w:szCs w:val="21"/>
              </w:rPr>
              <w:t>氏名</w:t>
            </w:r>
            <w:proofErr w:type="spellEnd"/>
            <w:r>
              <w:rPr>
                <w:rFonts w:ascii="MS Mincho" w:eastAsia="MS Mincho" w:hAnsi="MS Mincho" w:cs="MS Mincho"/>
                <w:spacing w:val="-5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Name</w:t>
            </w:r>
          </w:p>
        </w:tc>
        <w:tc>
          <w:tcPr>
            <w:tcW w:w="27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23B105F7" w14:textId="77777777" w:rsidR="006B7DA8" w:rsidRDefault="006B7DA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3EA4D4" w14:textId="77777777" w:rsidR="006B7DA8" w:rsidRDefault="00891864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DO</w:t>
            </w:r>
            <w:r>
              <w:rPr>
                <w:rFonts w:ascii="Times New Roman"/>
                <w:spacing w:val="1"/>
                <w:sz w:val="21"/>
              </w:rPr>
              <w:t xml:space="preserve"> </w:t>
            </w:r>
            <w:r>
              <w:rPr>
                <w:rFonts w:ascii="Times New Roman"/>
                <w:spacing w:val="-2"/>
                <w:sz w:val="21"/>
              </w:rPr>
              <w:t xml:space="preserve">KHAC </w:t>
            </w:r>
            <w:r>
              <w:rPr>
                <w:rFonts w:ascii="Times New Roman"/>
                <w:spacing w:val="-1"/>
                <w:sz w:val="21"/>
              </w:rPr>
              <w:t>PHONG</w:t>
            </w:r>
          </w:p>
        </w:tc>
        <w:tc>
          <w:tcPr>
            <w:tcW w:w="2108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53463986" w14:textId="77777777" w:rsidR="006B7DA8" w:rsidRDefault="00891864">
            <w:pPr>
              <w:pStyle w:val="TableParagraph"/>
              <w:spacing w:before="49"/>
              <w:ind w:left="82"/>
              <w:rPr>
                <w:rFonts w:ascii="MS Mincho" w:eastAsia="MS Mincho" w:hAnsi="MS Mincho" w:cs="MS Mincho"/>
                <w:sz w:val="21"/>
                <w:szCs w:val="21"/>
              </w:rPr>
            </w:pPr>
            <w:proofErr w:type="spellStart"/>
            <w:r>
              <w:rPr>
                <w:rFonts w:ascii="MS Mincho" w:eastAsia="MS Mincho" w:hAnsi="MS Mincho" w:cs="MS Mincho"/>
                <w:spacing w:val="-2"/>
                <w:sz w:val="21"/>
                <w:szCs w:val="21"/>
              </w:rPr>
              <w:t>学生番号</w:t>
            </w:r>
            <w:proofErr w:type="spellEnd"/>
          </w:p>
          <w:p w14:paraId="4819A1B8" w14:textId="77777777" w:rsidR="006B7DA8" w:rsidRDefault="00891864">
            <w:pPr>
              <w:pStyle w:val="TableParagraph"/>
              <w:spacing w:before="24"/>
              <w:ind w:left="8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Student</w:t>
            </w:r>
            <w:r>
              <w:rPr>
                <w:rFonts w:ascii="Times New Roman"/>
                <w:spacing w:val="-4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Number</w:t>
            </w:r>
          </w:p>
        </w:tc>
        <w:tc>
          <w:tcPr>
            <w:tcW w:w="25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DFA18" w14:textId="77777777" w:rsidR="006B7DA8" w:rsidRDefault="006B7DA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25033ED" w14:textId="77777777" w:rsidR="006B7DA8" w:rsidRDefault="00891864">
            <w:pPr>
              <w:pStyle w:val="TableParagraph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1410220</w:t>
            </w:r>
          </w:p>
        </w:tc>
      </w:tr>
    </w:tbl>
    <w:p w14:paraId="5A19206C" w14:textId="77777777" w:rsidR="006B7DA8" w:rsidRDefault="006B7D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014"/>
        <w:gridCol w:w="2030"/>
        <w:gridCol w:w="747"/>
        <w:gridCol w:w="2108"/>
        <w:gridCol w:w="1867"/>
        <w:gridCol w:w="716"/>
      </w:tblGrid>
      <w:tr w:rsidR="006B7DA8" w14:paraId="46056153" w14:textId="77777777">
        <w:trPr>
          <w:trHeight w:hRule="exact" w:val="749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DBD75" w14:textId="77777777" w:rsidR="006B7DA8" w:rsidRDefault="00891864">
            <w:pPr>
              <w:pStyle w:val="TableParagraph"/>
              <w:spacing w:before="77"/>
              <w:ind w:left="92"/>
              <w:rPr>
                <w:rFonts w:ascii="MS Mincho" w:eastAsia="MS Mincho" w:hAnsi="MS Mincho" w:cs="MS Mincho"/>
                <w:sz w:val="21"/>
                <w:szCs w:val="21"/>
              </w:rPr>
            </w:pPr>
            <w:proofErr w:type="spellStart"/>
            <w:r>
              <w:rPr>
                <w:rFonts w:ascii="MS Mincho" w:eastAsia="MS Mincho" w:hAnsi="MS Mincho" w:cs="MS Mincho"/>
                <w:spacing w:val="-1"/>
                <w:sz w:val="21"/>
                <w:szCs w:val="21"/>
              </w:rPr>
              <w:t>主指導教員</w:t>
            </w:r>
            <w:proofErr w:type="spellEnd"/>
          </w:p>
          <w:p w14:paraId="7159EC65" w14:textId="77777777" w:rsidR="006B7DA8" w:rsidRDefault="00891864">
            <w:pPr>
              <w:pStyle w:val="TableParagraph"/>
              <w:spacing w:before="24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Supervisor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D60E" w14:textId="77777777" w:rsidR="006B7DA8" w:rsidRDefault="006B7DA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F69834" w14:textId="77777777" w:rsidR="006B7DA8" w:rsidRDefault="00891864">
            <w:pPr>
              <w:pStyle w:val="TableParagraph"/>
              <w:ind w:left="92"/>
              <w:rPr>
                <w:rFonts w:ascii="Century" w:eastAsia="Century" w:hAnsi="Century" w:cs="Century"/>
                <w:sz w:val="21"/>
                <w:szCs w:val="21"/>
              </w:rPr>
            </w:pPr>
            <w:r>
              <w:rPr>
                <w:rFonts w:ascii="Century"/>
                <w:spacing w:val="-1"/>
                <w:sz w:val="21"/>
              </w:rPr>
              <w:t xml:space="preserve">Jianwu </w:t>
            </w:r>
            <w:r>
              <w:rPr>
                <w:rFonts w:ascii="Century"/>
                <w:spacing w:val="-2"/>
                <w:sz w:val="21"/>
              </w:rPr>
              <w:t>Dang</w:t>
            </w:r>
          </w:p>
        </w:tc>
        <w:tc>
          <w:tcPr>
            <w:tcW w:w="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0D39B073" w14:textId="77777777" w:rsidR="006B7DA8" w:rsidRDefault="00891864">
            <w:pPr>
              <w:pStyle w:val="TableParagraph"/>
              <w:spacing w:before="25"/>
              <w:ind w:left="93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印</w:t>
            </w:r>
          </w:p>
          <w:p w14:paraId="7932F009" w14:textId="77777777" w:rsidR="006B7DA8" w:rsidRDefault="00891864">
            <w:pPr>
              <w:pStyle w:val="TableParagraph"/>
              <w:spacing w:before="84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Seal</w:t>
            </w:r>
          </w:p>
        </w:tc>
        <w:tc>
          <w:tcPr>
            <w:tcW w:w="2108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</w:tcPr>
          <w:p w14:paraId="322F7551" w14:textId="77777777" w:rsidR="006B7DA8" w:rsidRDefault="00891864">
            <w:pPr>
              <w:pStyle w:val="TableParagraph"/>
              <w:spacing w:before="77"/>
              <w:ind w:left="82"/>
              <w:rPr>
                <w:rFonts w:ascii="MS Mincho" w:eastAsia="MS Mincho" w:hAnsi="MS Mincho" w:cs="MS Mincho"/>
                <w:sz w:val="21"/>
                <w:szCs w:val="21"/>
              </w:rPr>
            </w:pPr>
            <w:proofErr w:type="spellStart"/>
            <w:r>
              <w:rPr>
                <w:rFonts w:ascii="MS Mincho" w:eastAsia="MS Mincho" w:hAnsi="MS Mincho" w:cs="MS Mincho"/>
                <w:spacing w:val="-2"/>
                <w:sz w:val="21"/>
                <w:szCs w:val="21"/>
              </w:rPr>
              <w:t>副テーマ指導教員</w:t>
            </w:r>
            <w:proofErr w:type="spellEnd"/>
          </w:p>
          <w:p w14:paraId="61B47B91" w14:textId="77777777" w:rsidR="006B7DA8" w:rsidRDefault="00891864">
            <w:pPr>
              <w:pStyle w:val="TableParagraph"/>
              <w:spacing w:before="24"/>
              <w:ind w:left="8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w w:val="80"/>
                <w:sz w:val="21"/>
              </w:rPr>
              <w:t>Advisor</w:t>
            </w:r>
            <w:r>
              <w:rPr>
                <w:rFonts w:ascii="Times New Roman"/>
                <w:spacing w:val="-21"/>
                <w:w w:val="80"/>
                <w:sz w:val="21"/>
              </w:rPr>
              <w:t xml:space="preserve"> </w:t>
            </w:r>
            <w:r>
              <w:rPr>
                <w:rFonts w:ascii="Times New Roman"/>
                <w:w w:val="80"/>
                <w:sz w:val="21"/>
              </w:rPr>
              <w:t>for</w:t>
            </w:r>
            <w:r>
              <w:rPr>
                <w:rFonts w:ascii="Times New Roman"/>
                <w:spacing w:val="-21"/>
                <w:w w:val="80"/>
                <w:sz w:val="21"/>
              </w:rPr>
              <w:t xml:space="preserve"> </w:t>
            </w:r>
            <w:r>
              <w:rPr>
                <w:rFonts w:ascii="Times New Roman"/>
                <w:w w:val="80"/>
                <w:sz w:val="21"/>
              </w:rPr>
              <w:t>Minor</w:t>
            </w:r>
            <w:r>
              <w:rPr>
                <w:rFonts w:ascii="Times New Roman"/>
                <w:spacing w:val="-22"/>
                <w:w w:val="80"/>
                <w:sz w:val="21"/>
              </w:rPr>
              <w:t xml:space="preserve"> </w:t>
            </w:r>
            <w:r>
              <w:rPr>
                <w:rFonts w:ascii="Times New Roman"/>
                <w:w w:val="80"/>
                <w:sz w:val="21"/>
              </w:rPr>
              <w:t>Research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54D07" w14:textId="77777777" w:rsidR="006B7DA8" w:rsidRDefault="006B7DA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990033" w14:textId="77777777" w:rsidR="006B7DA8" w:rsidRDefault="00891864">
            <w:pPr>
              <w:pStyle w:val="TableParagraph"/>
              <w:ind w:left="92"/>
              <w:rPr>
                <w:rFonts w:ascii="Century" w:eastAsia="Century" w:hAnsi="Century" w:cs="Century"/>
                <w:sz w:val="21"/>
                <w:szCs w:val="21"/>
              </w:rPr>
            </w:pPr>
            <w:r>
              <w:rPr>
                <w:rFonts w:ascii="Century"/>
                <w:spacing w:val="-2"/>
                <w:sz w:val="21"/>
              </w:rPr>
              <w:t>Ryuhei</w:t>
            </w:r>
            <w:r>
              <w:rPr>
                <w:rFonts w:ascii="Century"/>
                <w:spacing w:val="-3"/>
                <w:sz w:val="21"/>
              </w:rPr>
              <w:t xml:space="preserve"> </w:t>
            </w:r>
            <w:r>
              <w:rPr>
                <w:rFonts w:ascii="Century"/>
                <w:spacing w:val="-1"/>
                <w:sz w:val="21"/>
              </w:rPr>
              <w:t>Uehara</w:t>
            </w:r>
          </w:p>
        </w:tc>
        <w:tc>
          <w:tcPr>
            <w:tcW w:w="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98BA2" w14:textId="77777777" w:rsidR="006B7DA8" w:rsidRDefault="00891864">
            <w:pPr>
              <w:pStyle w:val="TableParagraph"/>
              <w:spacing w:before="25"/>
              <w:ind w:left="93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印</w:t>
            </w:r>
          </w:p>
          <w:p w14:paraId="5F5E76EE" w14:textId="77777777" w:rsidR="006B7DA8" w:rsidRDefault="00891864">
            <w:pPr>
              <w:pStyle w:val="TableParagraph"/>
              <w:spacing w:before="84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Seal</w:t>
            </w:r>
          </w:p>
        </w:tc>
      </w:tr>
      <w:tr w:rsidR="006B7DA8" w14:paraId="456BE37A" w14:textId="77777777">
        <w:trPr>
          <w:trHeight w:hRule="exact" w:val="792"/>
        </w:trPr>
        <w:tc>
          <w:tcPr>
            <w:tcW w:w="20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39753" w14:textId="77777777" w:rsidR="006B7DA8" w:rsidRDefault="00891864">
            <w:pPr>
              <w:pStyle w:val="TableParagraph"/>
              <w:spacing w:before="99"/>
              <w:ind w:left="92"/>
              <w:rPr>
                <w:rFonts w:ascii="MS Mincho" w:eastAsia="MS Mincho" w:hAnsi="MS Mincho" w:cs="MS Mincho"/>
                <w:sz w:val="21"/>
                <w:szCs w:val="21"/>
              </w:rPr>
            </w:pPr>
            <w:proofErr w:type="spellStart"/>
            <w:r>
              <w:rPr>
                <w:rFonts w:ascii="MS Mincho" w:eastAsia="MS Mincho" w:hAnsi="MS Mincho" w:cs="MS Mincho"/>
                <w:spacing w:val="-1"/>
                <w:sz w:val="21"/>
                <w:szCs w:val="21"/>
              </w:rPr>
              <w:t>副指導教員</w:t>
            </w:r>
            <w:proofErr w:type="spellEnd"/>
          </w:p>
          <w:p w14:paraId="088133C2" w14:textId="77777777" w:rsidR="006B7DA8" w:rsidRDefault="00891864">
            <w:pPr>
              <w:pStyle w:val="TableParagraph"/>
              <w:spacing w:before="24"/>
              <w:ind w:left="9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Second</w:t>
            </w:r>
            <w:r>
              <w:rPr>
                <w:rFonts w:ascii="Times New Roman"/>
                <w:spacing w:val="-3"/>
                <w:sz w:val="21"/>
              </w:rPr>
              <w:t xml:space="preserve"> </w:t>
            </w:r>
            <w:r>
              <w:rPr>
                <w:rFonts w:ascii="Times New Roman"/>
                <w:spacing w:val="-1"/>
                <w:sz w:val="21"/>
              </w:rPr>
              <w:t>Supervisor</w:t>
            </w:r>
          </w:p>
        </w:tc>
        <w:tc>
          <w:tcPr>
            <w:tcW w:w="20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B3C77" w14:textId="77777777" w:rsidR="006B7DA8" w:rsidRDefault="006B7DA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14:paraId="473B9AC4" w14:textId="77777777" w:rsidR="006B7DA8" w:rsidRDefault="00891864">
            <w:pPr>
              <w:pStyle w:val="TableParagraph"/>
              <w:ind w:left="92"/>
              <w:rPr>
                <w:rFonts w:ascii="Century" w:eastAsia="Century" w:hAnsi="Century" w:cs="Century"/>
                <w:sz w:val="21"/>
                <w:szCs w:val="21"/>
              </w:rPr>
            </w:pPr>
            <w:r>
              <w:rPr>
                <w:rFonts w:ascii="Century"/>
                <w:spacing w:val="-1"/>
                <w:sz w:val="21"/>
              </w:rPr>
              <w:t>Hirokazu</w:t>
            </w:r>
            <w:r>
              <w:rPr>
                <w:rFonts w:ascii="Century"/>
                <w:spacing w:val="-3"/>
                <w:sz w:val="21"/>
              </w:rPr>
              <w:t xml:space="preserve"> Tanaka</w:t>
            </w:r>
          </w:p>
        </w:tc>
        <w:tc>
          <w:tcPr>
            <w:tcW w:w="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14:paraId="54AD1C81" w14:textId="77777777" w:rsidR="006B7DA8" w:rsidRDefault="00891864">
            <w:pPr>
              <w:pStyle w:val="TableParagraph"/>
              <w:spacing w:before="25"/>
              <w:ind w:left="93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 w:eastAsia="MS Mincho" w:hAnsi="MS Mincho" w:cs="MS Mincho"/>
                <w:sz w:val="21"/>
                <w:szCs w:val="21"/>
              </w:rPr>
              <w:t>印</w:t>
            </w:r>
          </w:p>
          <w:p w14:paraId="102B6FC3" w14:textId="77777777" w:rsidR="006B7DA8" w:rsidRDefault="00891864">
            <w:pPr>
              <w:pStyle w:val="TableParagraph"/>
              <w:spacing w:before="86"/>
              <w:ind w:left="9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Seal</w:t>
            </w:r>
          </w:p>
        </w:tc>
        <w:tc>
          <w:tcPr>
            <w:tcW w:w="4691" w:type="dxa"/>
            <w:gridSpan w:val="3"/>
            <w:tcBorders>
              <w:top w:val="single" w:sz="5" w:space="0" w:color="000000"/>
              <w:left w:val="single" w:sz="12" w:space="0" w:color="000000"/>
              <w:bottom w:val="nil"/>
              <w:right w:val="nil"/>
            </w:tcBorders>
          </w:tcPr>
          <w:p w14:paraId="6D6B38B8" w14:textId="77777777" w:rsidR="006B7DA8" w:rsidRDefault="006B7DA8"/>
        </w:tc>
      </w:tr>
    </w:tbl>
    <w:p w14:paraId="5702AA3E" w14:textId="77777777" w:rsidR="006B7DA8" w:rsidRDefault="006B7DA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1582"/>
        <w:gridCol w:w="1292"/>
        <w:gridCol w:w="1294"/>
        <w:gridCol w:w="1294"/>
        <w:gridCol w:w="1438"/>
        <w:gridCol w:w="1291"/>
        <w:gridCol w:w="1292"/>
      </w:tblGrid>
      <w:tr w:rsidR="006B7DA8" w14:paraId="5B3F6223" w14:textId="77777777">
        <w:trPr>
          <w:trHeight w:hRule="exact" w:val="302"/>
        </w:trPr>
        <w:tc>
          <w:tcPr>
            <w:tcW w:w="948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9EE15" w14:textId="77777777" w:rsidR="006B7DA8" w:rsidRDefault="00891864">
            <w:pPr>
              <w:pStyle w:val="TableParagraph"/>
              <w:tabs>
                <w:tab w:val="left" w:pos="2493"/>
              </w:tabs>
              <w:spacing w:line="261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w w:val="95"/>
                <w:sz w:val="20"/>
                <w:szCs w:val="20"/>
              </w:rPr>
              <w:t>＜</w:t>
            </w:r>
            <w:proofErr w:type="spellStart"/>
            <w:r>
              <w:rPr>
                <w:rFonts w:ascii="MS Mincho" w:eastAsia="MS Mincho" w:hAnsi="MS Mincho" w:cs="MS Mincho"/>
                <w:w w:val="95"/>
                <w:sz w:val="20"/>
                <w:szCs w:val="20"/>
              </w:rPr>
              <w:t>現在の単位修得状況</w:t>
            </w:r>
            <w:proofErr w:type="spellEnd"/>
            <w:r>
              <w:rPr>
                <w:rFonts w:ascii="MS Mincho" w:eastAsia="MS Mincho" w:hAnsi="MS Mincho" w:cs="MS Mincho"/>
                <w:w w:val="95"/>
                <w:sz w:val="20"/>
                <w:szCs w:val="20"/>
              </w:rPr>
              <w:t>＞</w:t>
            </w:r>
            <w:r>
              <w:rPr>
                <w:rFonts w:ascii="MS Mincho" w:eastAsia="MS Mincho" w:hAnsi="MS Mincho" w:cs="MS Mincho"/>
                <w:w w:val="95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courses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obtained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credits</w:t>
            </w:r>
          </w:p>
        </w:tc>
      </w:tr>
      <w:tr w:rsidR="006B7DA8" w14:paraId="22FB8049" w14:textId="77777777">
        <w:trPr>
          <w:trHeight w:hRule="exact" w:val="624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AFA2" w14:textId="77777777" w:rsidR="006B7DA8" w:rsidRDefault="006B7DA8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2A84E" w14:textId="77777777" w:rsidR="006B7DA8" w:rsidRDefault="00891864">
            <w:pPr>
              <w:pStyle w:val="TableParagraph"/>
              <w:spacing w:before="41"/>
              <w:ind w:left="189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pacing w:val="1"/>
                <w:w w:val="80"/>
                <w:sz w:val="20"/>
                <w:szCs w:val="20"/>
              </w:rPr>
              <w:t>導入講義科目</w:t>
            </w:r>
            <w:proofErr w:type="spellEnd"/>
          </w:p>
          <w:p w14:paraId="512F72A1" w14:textId="77777777" w:rsidR="006B7DA8" w:rsidRDefault="00891864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70"/>
                <w:sz w:val="18"/>
              </w:rPr>
              <w:t xml:space="preserve">Introductory </w:t>
            </w:r>
            <w:r>
              <w:rPr>
                <w:rFonts w:ascii="Times New Roman"/>
                <w:spacing w:val="1"/>
                <w:w w:val="70"/>
                <w:sz w:val="18"/>
              </w:rPr>
              <w:t>courses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D7078" w14:textId="77777777" w:rsidR="006B7DA8" w:rsidRDefault="00891864">
            <w:pPr>
              <w:pStyle w:val="TableParagraph"/>
              <w:spacing w:before="41"/>
              <w:ind w:left="188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pacing w:val="1"/>
                <w:w w:val="80"/>
                <w:sz w:val="20"/>
                <w:szCs w:val="20"/>
              </w:rPr>
              <w:t>基幹講義科目</w:t>
            </w:r>
            <w:proofErr w:type="spellEnd"/>
          </w:p>
          <w:p w14:paraId="49E0673D" w14:textId="77777777" w:rsidR="006B7DA8" w:rsidRDefault="00891864">
            <w:pPr>
              <w:pStyle w:val="TableParagraph"/>
              <w:spacing w:before="24"/>
              <w:ind w:lef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Basic courses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5591D" w14:textId="77777777" w:rsidR="006B7DA8" w:rsidRDefault="00891864">
            <w:pPr>
              <w:pStyle w:val="TableParagraph"/>
              <w:spacing w:before="41"/>
              <w:ind w:left="188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pacing w:val="1"/>
                <w:w w:val="80"/>
                <w:sz w:val="20"/>
                <w:szCs w:val="20"/>
              </w:rPr>
              <w:t>専門講義科目</w:t>
            </w:r>
            <w:proofErr w:type="spellEnd"/>
          </w:p>
          <w:p w14:paraId="39989217" w14:textId="77777777" w:rsidR="006B7DA8" w:rsidRDefault="00891864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80"/>
                <w:sz w:val="18"/>
              </w:rPr>
              <w:t>Technical</w:t>
            </w:r>
            <w:r>
              <w:rPr>
                <w:rFonts w:ascii="Times New Roman"/>
                <w:spacing w:val="3"/>
                <w:w w:val="80"/>
                <w:sz w:val="18"/>
              </w:rPr>
              <w:t xml:space="preserve"> </w:t>
            </w:r>
            <w:r>
              <w:rPr>
                <w:rFonts w:ascii="Times New Roman"/>
                <w:spacing w:val="2"/>
                <w:w w:val="80"/>
                <w:sz w:val="18"/>
              </w:rPr>
              <w:t>courses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94D0E" w14:textId="77777777" w:rsidR="006B7DA8" w:rsidRDefault="00891864">
            <w:pPr>
              <w:pStyle w:val="TableParagraph"/>
              <w:spacing w:before="41"/>
              <w:ind w:left="111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pacing w:val="2"/>
                <w:w w:val="65"/>
                <w:sz w:val="20"/>
                <w:szCs w:val="20"/>
              </w:rPr>
              <w:t>コース専門講義科目</w:t>
            </w:r>
            <w:proofErr w:type="spellEnd"/>
          </w:p>
          <w:p w14:paraId="247DDD9E" w14:textId="77777777" w:rsidR="006B7DA8" w:rsidRDefault="00891864">
            <w:pPr>
              <w:pStyle w:val="TableParagraph"/>
              <w:spacing w:before="24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w w:val="55"/>
                <w:sz w:val="18"/>
              </w:rPr>
              <w:t>Specialized</w:t>
            </w:r>
            <w:r>
              <w:rPr>
                <w:rFonts w:ascii="Times New Roman"/>
                <w:spacing w:val="14"/>
                <w:w w:val="55"/>
                <w:sz w:val="18"/>
              </w:rPr>
              <w:t xml:space="preserve"> </w:t>
            </w:r>
            <w:r>
              <w:rPr>
                <w:rFonts w:ascii="Times New Roman"/>
                <w:w w:val="55"/>
                <w:sz w:val="18"/>
              </w:rPr>
              <w:t>Technical</w:t>
            </w:r>
            <w:r>
              <w:rPr>
                <w:rFonts w:ascii="Times New Roman"/>
                <w:spacing w:val="11"/>
                <w:w w:val="55"/>
                <w:sz w:val="18"/>
              </w:rPr>
              <w:t xml:space="preserve"> </w:t>
            </w:r>
            <w:r>
              <w:rPr>
                <w:rFonts w:ascii="Times New Roman"/>
                <w:w w:val="55"/>
                <w:sz w:val="18"/>
              </w:rPr>
              <w:t>courses</w:t>
            </w:r>
          </w:p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BAD79" w14:textId="77777777" w:rsidR="006B7DA8" w:rsidRDefault="00891864">
            <w:pPr>
              <w:pStyle w:val="TableParagraph"/>
              <w:spacing w:before="41"/>
              <w:ind w:left="188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pacing w:val="1"/>
                <w:w w:val="80"/>
                <w:sz w:val="20"/>
                <w:szCs w:val="20"/>
              </w:rPr>
              <w:t>先端講義科目</w:t>
            </w:r>
            <w:proofErr w:type="spellEnd"/>
          </w:p>
          <w:p w14:paraId="542AC1D7" w14:textId="77777777" w:rsidR="006B7DA8" w:rsidRDefault="00891864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1"/>
                <w:w w:val="80"/>
                <w:sz w:val="18"/>
              </w:rPr>
              <w:t>Advanced</w:t>
            </w:r>
            <w:r>
              <w:rPr>
                <w:rFonts w:ascii="Times New Roman"/>
                <w:spacing w:val="2"/>
                <w:w w:val="80"/>
                <w:sz w:val="18"/>
              </w:rPr>
              <w:t xml:space="preserve"> </w:t>
            </w:r>
            <w:r>
              <w:rPr>
                <w:rFonts w:ascii="Times New Roman"/>
                <w:spacing w:val="1"/>
                <w:w w:val="80"/>
                <w:sz w:val="18"/>
              </w:rPr>
              <w:t>courses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B2881" w14:textId="77777777" w:rsidR="006B7DA8" w:rsidRDefault="00891864">
            <w:pPr>
              <w:pStyle w:val="TableParagraph"/>
              <w:spacing w:before="41"/>
              <w:ind w:right="3"/>
              <w:jc w:val="center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z w:val="20"/>
                <w:szCs w:val="20"/>
              </w:rPr>
              <w:t>その他</w:t>
            </w:r>
            <w:proofErr w:type="spellEnd"/>
          </w:p>
          <w:p w14:paraId="4F2D96B5" w14:textId="77777777" w:rsidR="006B7DA8" w:rsidRDefault="00891864">
            <w:pPr>
              <w:pStyle w:val="TableParagraph"/>
              <w:spacing w:before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Other </w:t>
            </w:r>
            <w:r>
              <w:rPr>
                <w:rFonts w:ascii="Times New Roman"/>
                <w:spacing w:val="-1"/>
                <w:sz w:val="18"/>
              </w:rPr>
              <w:t>courses</w:t>
            </w:r>
          </w:p>
        </w:tc>
      </w:tr>
      <w:tr w:rsidR="006B7DA8" w14:paraId="7F0AA11D" w14:textId="77777777">
        <w:trPr>
          <w:trHeight w:hRule="exact" w:val="629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544E4" w14:textId="77777777" w:rsidR="006B7DA8" w:rsidRDefault="00891864">
            <w:pPr>
              <w:pStyle w:val="TableParagraph"/>
              <w:spacing w:before="44"/>
              <w:ind w:left="92"/>
              <w:rPr>
                <w:rFonts w:ascii="MS Mincho" w:eastAsia="MS Mincho" w:hAnsi="MS Mincho" w:cs="MS Mincho"/>
                <w:sz w:val="20"/>
                <w:szCs w:val="20"/>
              </w:rPr>
            </w:pPr>
            <w:proofErr w:type="spellStart"/>
            <w:r>
              <w:rPr>
                <w:rFonts w:ascii="MS Mincho" w:eastAsia="MS Mincho" w:hAnsi="MS Mincho" w:cs="MS Mincho"/>
                <w:sz w:val="20"/>
                <w:szCs w:val="20"/>
              </w:rPr>
              <w:t>科目数</w:t>
            </w:r>
            <w:proofErr w:type="spellEnd"/>
          </w:p>
          <w:p w14:paraId="1EE0A689" w14:textId="77777777" w:rsidR="006B7DA8" w:rsidRDefault="00891864">
            <w:pPr>
              <w:pStyle w:val="TableParagraph"/>
              <w:spacing w:before="24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Number</w:t>
            </w:r>
            <w:r>
              <w:rPr>
                <w:rFonts w:ascii="Times New Roman"/>
                <w:spacing w:val="-25"/>
                <w:sz w:val="18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of</w:t>
            </w:r>
            <w:r>
              <w:rPr>
                <w:rFonts w:ascii="Times New Roman"/>
                <w:spacing w:val="-25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courses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1A917" w14:textId="77777777" w:rsidR="006B7DA8" w:rsidRDefault="006B7DA8"/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B098" w14:textId="77777777" w:rsidR="006B7DA8" w:rsidRDefault="00891864">
            <w:pPr>
              <w:pStyle w:val="TableParagraph"/>
              <w:spacing w:before="137"/>
              <w:jc w:val="center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/>
                <w:sz w:val="21"/>
              </w:rPr>
              <w:t>1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39DE0" w14:textId="77777777" w:rsidR="006B7DA8" w:rsidRDefault="00891864">
            <w:pPr>
              <w:pStyle w:val="TableParagraph"/>
              <w:spacing w:before="137"/>
              <w:jc w:val="center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/>
                <w:sz w:val="21"/>
              </w:rPr>
              <w:t>2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C4801" w14:textId="77777777" w:rsidR="006B7DA8" w:rsidRDefault="006B7DA8"/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33FF4" w14:textId="77777777" w:rsidR="006B7DA8" w:rsidRDefault="006B7DA8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95B92" w14:textId="77777777" w:rsidR="006B7DA8" w:rsidRDefault="006B7DA8"/>
        </w:tc>
      </w:tr>
      <w:tr w:rsidR="006B7DA8" w14:paraId="1DFEC0A8" w14:textId="77777777">
        <w:trPr>
          <w:trHeight w:hRule="exact" w:val="638"/>
        </w:trPr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D4C3" w14:textId="77777777" w:rsidR="006B7DA8" w:rsidRDefault="00891864">
            <w:pPr>
              <w:pStyle w:val="TableParagraph"/>
              <w:spacing w:before="62"/>
              <w:ind w:left="92"/>
              <w:rPr>
                <w:rFonts w:ascii="MS Mincho" w:eastAsia="MS Mincho" w:hAnsi="MS Mincho" w:cs="MS Mincho"/>
                <w:sz w:val="18"/>
                <w:szCs w:val="18"/>
              </w:rPr>
            </w:pPr>
            <w:proofErr w:type="spellStart"/>
            <w:r>
              <w:rPr>
                <w:rFonts w:ascii="MS Mincho" w:eastAsia="MS Mincho" w:hAnsi="MS Mincho" w:cs="MS Mincho"/>
                <w:sz w:val="18"/>
                <w:szCs w:val="18"/>
              </w:rPr>
              <w:t>単位数</w:t>
            </w:r>
            <w:proofErr w:type="spellEnd"/>
          </w:p>
          <w:p w14:paraId="3A96272A" w14:textId="77777777" w:rsidR="006B7DA8" w:rsidRDefault="00891864">
            <w:pPr>
              <w:pStyle w:val="TableParagraph"/>
              <w:spacing w:before="22"/>
              <w:ind w:left="9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Number</w:t>
            </w:r>
            <w:r>
              <w:rPr>
                <w:rFonts w:ascii="Times New Roman"/>
                <w:sz w:val="18"/>
              </w:rPr>
              <w:t xml:space="preserve"> of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credits</w:t>
            </w:r>
          </w:p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9466F" w14:textId="77777777" w:rsidR="006B7DA8" w:rsidRDefault="006B7DA8"/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FD170" w14:textId="77777777" w:rsidR="006B7DA8" w:rsidRDefault="00891864">
            <w:pPr>
              <w:pStyle w:val="TableParagraph"/>
              <w:spacing w:before="142"/>
              <w:jc w:val="center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/>
                <w:sz w:val="21"/>
              </w:rPr>
              <w:t>2</w:t>
            </w:r>
          </w:p>
        </w:tc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2899B" w14:textId="77777777" w:rsidR="006B7DA8" w:rsidRDefault="00891864">
            <w:pPr>
              <w:pStyle w:val="TableParagraph"/>
              <w:spacing w:before="142"/>
              <w:jc w:val="center"/>
              <w:rPr>
                <w:rFonts w:ascii="MS Mincho" w:eastAsia="MS Mincho" w:hAnsi="MS Mincho" w:cs="MS Mincho"/>
                <w:sz w:val="21"/>
                <w:szCs w:val="21"/>
              </w:rPr>
            </w:pPr>
            <w:r>
              <w:rPr>
                <w:rFonts w:ascii="MS Mincho"/>
                <w:sz w:val="21"/>
              </w:rPr>
              <w:t>4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5E9EF" w14:textId="77777777" w:rsidR="006B7DA8" w:rsidRDefault="006B7DA8"/>
        </w:tc>
        <w:tc>
          <w:tcPr>
            <w:tcW w:w="12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C3B96" w14:textId="77777777" w:rsidR="006B7DA8" w:rsidRDefault="006B7DA8"/>
        </w:tc>
        <w:tc>
          <w:tcPr>
            <w:tcW w:w="1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6A118" w14:textId="77777777" w:rsidR="006B7DA8" w:rsidRDefault="006B7DA8"/>
        </w:tc>
      </w:tr>
    </w:tbl>
    <w:p w14:paraId="5131A394" w14:textId="77777777" w:rsidR="006B7DA8" w:rsidRDefault="006B7DA8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p w14:paraId="785D4798" w14:textId="77777777" w:rsidR="006B7DA8" w:rsidRDefault="00B26588">
      <w:pPr>
        <w:spacing w:line="200" w:lineRule="atLeast"/>
        <w:ind w:left="1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26C51FB4" wp14:editId="735DF7F5">
                <wp:extent cx="6035040" cy="1066800"/>
                <wp:effectExtent l="5715" t="3175" r="7620" b="6350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1066800"/>
                          <a:chOff x="0" y="0"/>
                          <a:chExt cx="9504" cy="1680"/>
                        </a:xfrm>
                      </wpg:grpSpPr>
                      <wpg:grpSp>
                        <wpg:cNvPr id="106" name="Group 11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92" cy="2"/>
                            <a:chOff x="6" y="6"/>
                            <a:chExt cx="9492" cy="2"/>
                          </a:xfrm>
                        </wpg:grpSpPr>
                        <wps:wsp>
                          <wps:cNvPr id="107" name="Freeform 11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1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659"/>
                            <a:chOff x="11" y="11"/>
                            <a:chExt cx="2" cy="1659"/>
                          </a:xfrm>
                        </wpg:grpSpPr>
                        <wps:wsp>
                          <wps:cNvPr id="109" name="Freeform 11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65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659"/>
                                <a:gd name="T2" fmla="+- 0 1669 11"/>
                                <a:gd name="T3" fmla="*/ 1669 h 16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9">
                                  <a:moveTo>
                                    <a:pt x="0" y="0"/>
                                  </a:moveTo>
                                  <a:lnTo>
                                    <a:pt x="0" y="165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12"/>
                        <wpg:cNvGrpSpPr>
                          <a:grpSpLocks/>
                        </wpg:cNvGrpSpPr>
                        <wpg:grpSpPr bwMode="auto">
                          <a:xfrm>
                            <a:off x="9493" y="11"/>
                            <a:ext cx="2" cy="1659"/>
                            <a:chOff x="9493" y="11"/>
                            <a:chExt cx="2" cy="1659"/>
                          </a:xfrm>
                        </wpg:grpSpPr>
                        <wps:wsp>
                          <wps:cNvPr id="111" name="Freeform 113"/>
                          <wps:cNvSpPr>
                            <a:spLocks/>
                          </wps:cNvSpPr>
                          <wps:spPr bwMode="auto">
                            <a:xfrm>
                              <a:off x="9493" y="11"/>
                              <a:ext cx="2" cy="1659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659"/>
                                <a:gd name="T2" fmla="+- 0 1669 11"/>
                                <a:gd name="T3" fmla="*/ 1669 h 16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59">
                                  <a:moveTo>
                                    <a:pt x="0" y="0"/>
                                  </a:moveTo>
                                  <a:lnTo>
                                    <a:pt x="0" y="165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0"/>
                        <wpg:cNvGrpSpPr>
                          <a:grpSpLocks/>
                        </wpg:cNvGrpSpPr>
                        <wpg:grpSpPr bwMode="auto">
                          <a:xfrm>
                            <a:off x="6" y="361"/>
                            <a:ext cx="9492" cy="2"/>
                            <a:chOff x="6" y="361"/>
                            <a:chExt cx="9492" cy="2"/>
                          </a:xfrm>
                        </wpg:grpSpPr>
                        <wps:wsp>
                          <wps:cNvPr id="113" name="Freeform 111"/>
                          <wps:cNvSpPr>
                            <a:spLocks/>
                          </wps:cNvSpPr>
                          <wps:spPr bwMode="auto">
                            <a:xfrm>
                              <a:off x="6" y="361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6"/>
                        <wpg:cNvGrpSpPr>
                          <a:grpSpLocks/>
                        </wpg:cNvGrpSpPr>
                        <wpg:grpSpPr bwMode="auto">
                          <a:xfrm>
                            <a:off x="6" y="1674"/>
                            <a:ext cx="9492" cy="2"/>
                            <a:chOff x="6" y="1674"/>
                            <a:chExt cx="9492" cy="2"/>
                          </a:xfrm>
                        </wpg:grpSpPr>
                        <wps:wsp>
                          <wps:cNvPr id="115" name="Freeform 109"/>
                          <wps:cNvSpPr>
                            <a:spLocks/>
                          </wps:cNvSpPr>
                          <wps:spPr bwMode="auto">
                            <a:xfrm>
                              <a:off x="6" y="1674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9482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C645B5" w14:textId="77777777" w:rsidR="006B7DA8" w:rsidRDefault="00891864">
                                <w:pPr>
                                  <w:spacing w:before="6"/>
                                  <w:ind w:left="98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＜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研究テーマ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＞</w:t>
                                </w:r>
                                <w:r>
                                  <w:rPr>
                                    <w:rFonts w:ascii="MS Mincho" w:eastAsia="MS Mincho" w:hAnsi="MS Mincho" w:cs="MS Mincho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Research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8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361"/>
                              <a:ext cx="9482" cy="1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307B65" w14:textId="77777777" w:rsidR="006B7DA8" w:rsidRDefault="001E7440">
                                <w:pPr>
                                  <w:spacing w:before="39"/>
                                  <w:ind w:left="98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ins w:id="0" w:author="Jianwu Dang" w:date="2015-10-29T17:03:00Z">
                                  <w:r>
                                    <w:rPr>
                                      <w:rFonts w:ascii="Times New Roman" w:eastAsia="宋体"/>
                                      <w:spacing w:val="-1"/>
                                      <w:sz w:val="21"/>
                                      <w:lang w:eastAsia="zh-CN"/>
                                    </w:rPr>
                                    <w:t xml:space="preserve">A study of </w:t>
                                  </w:r>
                                </w:ins>
                                <w:del w:id="1" w:author="Jianwu Dang" w:date="2015-10-29T17:04:00Z">
                                  <w:r w:rsidR="00891864" w:rsidDel="001E7440"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delText>P</w:delText>
                                  </w:r>
                                </w:del>
                                <w:ins w:id="2" w:author="Jianwu Dang" w:date="2015-10-29T17:04:00Z">
                                  <w:r>
                                    <w:rPr>
                                      <w:rFonts w:ascii="Times New Roman"/>
                                      <w:spacing w:val="-1"/>
                                      <w:sz w:val="21"/>
                                    </w:rPr>
                                    <w:t>p</w:t>
                                  </w:r>
                                </w:ins>
                                <w:r w:rsidR="00891864"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honemic</w:t>
                                </w:r>
                                <w:r w:rsidR="00891864"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 w:rsidR="00891864"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restoration</w:t>
                                </w:r>
                                <w:r w:rsidR="00891864"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 w:rsidR="00891864"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using</w:t>
                                </w:r>
                                <w:r w:rsidR="00891864"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 w:rsidR="00891864"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deep</w:t>
                                </w:r>
                                <w:r w:rsidR="00891864"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 w:rsidR="00891864"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 xml:space="preserve">neural </w:t>
                                </w:r>
                                <w:r w:rsidR="00891864"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6C51FB4" id="Group 105" o:spid="_x0000_s1026" style="width:475.2pt;height:84pt;mso-position-horizontal-relative:char;mso-position-vertical-relative:line" coordsize="9504,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">
                <v:group id="Group 116" o:spid="_x0000_s1027" style="position:absolute;left:6;top:6;width:9492;height:2" coordorigin="6,6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117" o:spid="_x0000_s1028" style="position:absolute;left:6;top:6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l9ysMA&#10;AADcAAAADwAAAGRycy9kb3ducmV2LnhtbESPzarCMBCF9xd8hzCCm4umKlelGkVEwY0X/Fm4HJKx&#10;LTaT0kStb28Ewd0M58z5zswWjS3FnWpfOFbQ7yUgiLUzBWcKTsdNdwLCB2SDpWNS8CQPi3nrZ4ap&#10;cQ/e0/0QMhFD2KeoIA+hSqX0OieLvucq4qhdXG0xxLXOpKnxEcNtKQdJMpIWC46EHCta5aSvh5uN&#10;3LX+55M+y8twXO7sNvvl9d9NqU67WU5BBGrC1/y53ppYPxnD+5k4gZ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l9ysMAAADcAAAADwAAAAAAAAAAAAAAAACYAgAAZHJzL2Rv&#10;d25yZXYueG1sUEsFBgAAAAAEAAQA9QAAAIgDAAAAAA==&#10;" path="m,l9491,e" filled="f" strokeweight=".58pt">
                    <v:path arrowok="t" o:connecttype="custom" o:connectlocs="0,0;9491,0" o:connectangles="0,0"/>
                  </v:shape>
                </v:group>
                <v:group id="Group 114" o:spid="_x0000_s1029" style="position:absolute;left:11;top:11;width:2;height:1659" coordorigin="11,11" coordsize="2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115" o:spid="_x0000_s1030" style="position:absolute;left:11;top:11;width:2;height:1659;visibility:visible;mso-wrap-style:square;v-text-anchor:top" coordsize="2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GRsMA&#10;AADcAAAADwAAAGRycy9kb3ducmV2LnhtbERPTWsCMRC9F/wPYYTeNKuF0q5GkRar9iJuBa/DZtwE&#10;N5N1k+rWX98UhN7m8T5nOu9cLS7UButZwWiYgSAuvbZcKdh/LQcvIEJE1lh7JgU/FGA+6z1MMdf+&#10;yju6FLESKYRDjgpMjE0uZSgNOQxD3xAn7uhbhzHBtpK6xWsKd7UcZ9mzdGg5NRhs6M1QeSq+nYIn&#10;ey6DPXXb2/t5YT9W5nNzOKJSj/1uMQERqYv/4rt7rdP87BX+nk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DGRsMAAADcAAAADwAAAAAAAAAAAAAAAACYAgAAZHJzL2Rv&#10;d25yZXYueG1sUEsFBgAAAAAEAAQA9QAAAIgDAAAAAA==&#10;" path="m,l,1658e" filled="f" strokeweight=".58pt">
                    <v:path arrowok="t" o:connecttype="custom" o:connectlocs="0,11;0,1669" o:connectangles="0,0"/>
                  </v:shape>
                </v:group>
                <v:group id="Group 112" o:spid="_x0000_s1031" style="position:absolute;left:9493;top:11;width:2;height:1659" coordorigin="9493,11" coordsize="2,1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3" o:spid="_x0000_s1032" style="position:absolute;left:9493;top:11;width:2;height:1659;visibility:visible;mso-wrap-style:square;v-text-anchor:top" coordsize="2,1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9cncIA&#10;AADcAAAADwAAAGRycy9kb3ducmV2LnhtbERPTWsCMRC9C/0PYQreNLsWRLZGkRZb9SK1hV6HzbgJ&#10;bibrJtXVX28Eobd5vM+ZzjtXixO1wXpWkA8zEMSl15YrBT/fy8EERIjIGmvPpOBCAeazp94UC+3P&#10;/EWnXaxECuFQoAITY1NIGUpDDsPQN8SJ2/vWYUywraRu8ZzCXS1HWTaWDi2nBoMNvRkqD7s/p+DF&#10;HstgD932+n5c2I9Ps1n/7lGp/nO3eAURqYv/4od7pdP8PIf7M+k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1ydwgAAANwAAAAPAAAAAAAAAAAAAAAAAJgCAABkcnMvZG93&#10;bnJldi54bWxQSwUGAAAAAAQABAD1AAAAhwMAAAAA&#10;" path="m,l,1658e" filled="f" strokeweight=".58pt">
                    <v:path arrowok="t" o:connecttype="custom" o:connectlocs="0,11;0,1669" o:connectangles="0,0"/>
                  </v:shape>
                </v:group>
                <v:group id="Group 110" o:spid="_x0000_s1033" style="position:absolute;left:6;top:361;width:9492;height:2" coordorigin="6,361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11" o:spid="_x0000_s1034" style="position:absolute;left:6;top:361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vtFMYA&#10;AADcAAAADwAAAGRycy9kb3ducmV2LnhtbESPzWrDMBCE74G8g9hCLyGW05CmuJZDKC7k0kCTHHJc&#10;pPUPtVbGUmL37atCobddZna+2Xw32U7cafCtYwWrJAVBrJ1puVZwOb8vX0D4gGywc0wKvsnDrpjP&#10;csyMG/mT7qdQixjCPkMFTQh9JqXXDVn0ieuJo1a5wWKI61BLM+AYw20nn9L0WVpsORIa7OmtIf11&#10;utnILfWRL/oqq/W2+7CHesHl5qbU48O0fwURaAr/5r/rg4n1V2v4fSZO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YvtFMYAAADcAAAADwAAAAAAAAAAAAAAAACYAgAAZHJz&#10;L2Rvd25yZXYueG1sUEsFBgAAAAAEAAQA9QAAAIsDAAAAAA==&#10;" path="m,l9491,e" filled="f" strokeweight=".58pt">
                    <v:path arrowok="t" o:connecttype="custom" o:connectlocs="0,0;9491,0" o:connectangles="0,0"/>
                  </v:shape>
                </v:group>
                <v:group id="Group 106" o:spid="_x0000_s1035" style="position:absolute;left:6;top:1674;width:9492;height:2" coordorigin="6,1674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09" o:spid="_x0000_s1036" style="position:absolute;left:6;top:1674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7Q+8MA&#10;AADcAAAADwAAAGRycy9kb3ducmV2LnhtbESPQYvCMBCF7wv+hzCCl0VTFVepRhFR8KKw6sHjkIxt&#10;sZmUJmr990YQvM3w3rzvzWzR2FLcqfaFYwX9XgKCWDtTcKbgdNx0JyB8QDZYOiYFT/KwmLd+Zpga&#10;9+B/uh9CJmII+xQV5CFUqZRe52TR91xFHLWLqy2GuNaZNDU+Yrgt5SBJ/qTFgiMhx4pWOenr4WYj&#10;d633fNJneRmOy53dZr+8Ht2U6rSb5RREoCZ8zZ/rrYn1+yN4PxM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7Q+8MAAADcAAAADwAAAAAAAAAAAAAAAACYAgAAZHJzL2Rv&#10;d25yZXYueG1sUEsFBgAAAAAEAAQA9QAAAIgDAAAAAA==&#10;" path="m,l9491,e" filled="f" strokeweight=".58pt">
                    <v:path arrowok="t" o:connecttype="custom" o:connectlocs="0,0;9491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37" type="#_x0000_t202" style="position:absolute;left:11;top:6;width:9482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63c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h/nML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vrdwgAAANwAAAAPAAAAAAAAAAAAAAAAAJgCAABkcnMvZG93&#10;bnJldi54bWxQSwUGAAAAAAQABAD1AAAAhwMAAAAA&#10;" filled="f" stroked="f">
                    <v:textbox inset="0,0,0,0">
                      <w:txbxContent>
                        <w:p w14:paraId="76C645B5" w14:textId="77777777" w:rsidR="006B7DA8" w:rsidRDefault="00891864">
                          <w:pPr>
                            <w:spacing w:before="6"/>
                            <w:ind w:left="98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＜</w:t>
                          </w:r>
                          <w:proofErr w:type="spellStart"/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研究テーマ</w:t>
                          </w:r>
                          <w:proofErr w:type="spellEnd"/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＞</w:t>
                          </w:r>
                          <w:r>
                            <w:rPr>
                              <w:rFonts w:ascii="MS Mincho" w:eastAsia="MS Mincho" w:hAnsi="MS Mincho" w:cs="MS Mincho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Research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8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>Title</w:t>
                          </w:r>
                        </w:p>
                      </w:txbxContent>
                    </v:textbox>
                  </v:shape>
                  <v:shape id="Text Box 107" o:spid="_x0000_s1038" type="#_x0000_t202" style="position:absolute;left:11;top:361;width:9482;height:1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  <v:textbox inset="0,0,0,0">
                      <w:txbxContent>
                        <w:p w14:paraId="07307B65" w14:textId="77777777" w:rsidR="006B7DA8" w:rsidRDefault="001E7440">
                          <w:pPr>
                            <w:spacing w:before="39"/>
                            <w:ind w:left="98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ins w:id="3" w:author="Jianwu Dang" w:date="2015-10-29T17:03:00Z">
                            <w:r>
                              <w:rPr>
                                <w:rFonts w:ascii="Times New Roman" w:eastAsia="宋体"/>
                                <w:spacing w:val="-1"/>
                                <w:sz w:val="21"/>
                                <w:lang w:eastAsia="zh-CN"/>
                              </w:rPr>
                              <w:t xml:space="preserve">A study of </w:t>
                            </w:r>
                          </w:ins>
                          <w:del w:id="4" w:author="Jianwu Dang" w:date="2015-10-29T17:04:00Z">
                            <w:r w:rsidR="00891864" w:rsidDel="001E7440"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delText>P</w:delText>
                            </w:r>
                          </w:del>
                          <w:ins w:id="5" w:author="Jianwu Dang" w:date="2015-10-29T17:04:00Z">
                            <w:r>
                              <w:rPr>
                                <w:rFonts w:ascii="Times New Roman"/>
                                <w:spacing w:val="-1"/>
                                <w:sz w:val="21"/>
                              </w:rPr>
                              <w:t>p</w:t>
                            </w:r>
                          </w:ins>
                          <w:r w:rsidR="00891864">
                            <w:rPr>
                              <w:rFonts w:ascii="Times New Roman"/>
                              <w:spacing w:val="-1"/>
                              <w:sz w:val="21"/>
                            </w:rPr>
                            <w:t>honemic</w:t>
                          </w:r>
                          <w:r w:rsidR="00891864"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 w:rsidR="00891864">
                            <w:rPr>
                              <w:rFonts w:ascii="Times New Roman"/>
                              <w:spacing w:val="-1"/>
                              <w:sz w:val="21"/>
                            </w:rPr>
                            <w:t>restoration</w:t>
                          </w:r>
                          <w:r w:rsidR="00891864"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 w:rsidR="00891864">
                            <w:rPr>
                              <w:rFonts w:ascii="Times New Roman"/>
                              <w:spacing w:val="-1"/>
                              <w:sz w:val="21"/>
                            </w:rPr>
                            <w:t>using</w:t>
                          </w:r>
                          <w:r w:rsidR="00891864"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 w:rsidR="00891864">
                            <w:rPr>
                              <w:rFonts w:ascii="Times New Roman"/>
                              <w:spacing w:val="-1"/>
                              <w:sz w:val="21"/>
                            </w:rPr>
                            <w:t>deep</w:t>
                          </w:r>
                          <w:r w:rsidR="00891864"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 w:rsidR="00891864">
                            <w:rPr>
                              <w:rFonts w:ascii="Times New Roman"/>
                              <w:spacing w:val="-1"/>
                              <w:sz w:val="21"/>
                            </w:rPr>
                            <w:t xml:space="preserve">neural </w:t>
                          </w:r>
                          <w:r w:rsidR="00891864">
                            <w:rPr>
                              <w:rFonts w:ascii="Times New Roman"/>
                              <w:spacing w:val="-2"/>
                              <w:sz w:val="21"/>
                            </w:rPr>
                            <w:t>network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D908276" w14:textId="77777777" w:rsidR="006B7DA8" w:rsidRDefault="006B7DA8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1BE9C69B" w14:textId="77777777" w:rsidR="006B7DA8" w:rsidRDefault="00B26588">
      <w:pPr>
        <w:spacing w:line="200" w:lineRule="atLeast"/>
        <w:ind w:left="1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76FE5B5A" wp14:editId="17037486">
                <wp:extent cx="6035040" cy="2187575"/>
                <wp:effectExtent l="5715" t="3810" r="7620" b="8890"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2187575"/>
                          <a:chOff x="0" y="0"/>
                          <a:chExt cx="9504" cy="3445"/>
                        </a:xfrm>
                      </wpg:grpSpPr>
                      <wpg:grpSp>
                        <wpg:cNvPr id="93" name="Group 10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92" cy="2"/>
                            <a:chOff x="6" y="6"/>
                            <a:chExt cx="9492" cy="2"/>
                          </a:xfrm>
                        </wpg:grpSpPr>
                        <wps:wsp>
                          <wps:cNvPr id="94" name="Freeform 10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01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423"/>
                            <a:chOff x="11" y="11"/>
                            <a:chExt cx="2" cy="3423"/>
                          </a:xfrm>
                        </wpg:grpSpPr>
                        <wps:wsp>
                          <wps:cNvPr id="96" name="Freeform 102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42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423"/>
                                <a:gd name="T2" fmla="+- 0 3434 11"/>
                                <a:gd name="T3" fmla="*/ 3434 h 34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23">
                                  <a:moveTo>
                                    <a:pt x="0" y="0"/>
                                  </a:moveTo>
                                  <a:lnTo>
                                    <a:pt x="0" y="34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99"/>
                        <wpg:cNvGrpSpPr>
                          <a:grpSpLocks/>
                        </wpg:cNvGrpSpPr>
                        <wpg:grpSpPr bwMode="auto">
                          <a:xfrm>
                            <a:off x="9493" y="11"/>
                            <a:ext cx="2" cy="3423"/>
                            <a:chOff x="9493" y="11"/>
                            <a:chExt cx="2" cy="3423"/>
                          </a:xfrm>
                        </wpg:grpSpPr>
                        <wps:wsp>
                          <wps:cNvPr id="98" name="Freeform 100"/>
                          <wps:cNvSpPr>
                            <a:spLocks/>
                          </wps:cNvSpPr>
                          <wps:spPr bwMode="auto">
                            <a:xfrm>
                              <a:off x="9493" y="11"/>
                              <a:ext cx="2" cy="3423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423"/>
                                <a:gd name="T2" fmla="+- 0 3434 11"/>
                                <a:gd name="T3" fmla="*/ 3434 h 34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423">
                                  <a:moveTo>
                                    <a:pt x="0" y="0"/>
                                  </a:moveTo>
                                  <a:lnTo>
                                    <a:pt x="0" y="3423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7"/>
                        <wpg:cNvGrpSpPr>
                          <a:grpSpLocks/>
                        </wpg:cNvGrpSpPr>
                        <wpg:grpSpPr bwMode="auto">
                          <a:xfrm>
                            <a:off x="6" y="361"/>
                            <a:ext cx="9492" cy="2"/>
                            <a:chOff x="6" y="361"/>
                            <a:chExt cx="9492" cy="2"/>
                          </a:xfrm>
                        </wpg:grpSpPr>
                        <wps:wsp>
                          <wps:cNvPr id="100" name="Freeform 98"/>
                          <wps:cNvSpPr>
                            <a:spLocks/>
                          </wps:cNvSpPr>
                          <wps:spPr bwMode="auto">
                            <a:xfrm>
                              <a:off x="6" y="361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3"/>
                        <wpg:cNvGrpSpPr>
                          <a:grpSpLocks/>
                        </wpg:cNvGrpSpPr>
                        <wpg:grpSpPr bwMode="auto">
                          <a:xfrm>
                            <a:off x="6" y="3438"/>
                            <a:ext cx="9492" cy="2"/>
                            <a:chOff x="6" y="3438"/>
                            <a:chExt cx="9492" cy="2"/>
                          </a:xfrm>
                        </wpg:grpSpPr>
                        <wps:wsp>
                          <wps:cNvPr id="102" name="Freeform 96"/>
                          <wps:cNvSpPr>
                            <a:spLocks/>
                          </wps:cNvSpPr>
                          <wps:spPr bwMode="auto">
                            <a:xfrm>
                              <a:off x="6" y="3438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6"/>
                              <a:ext cx="9482" cy="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CB049" w14:textId="77777777" w:rsidR="006B7DA8" w:rsidRDefault="00891864">
                                <w:pPr>
                                  <w:spacing w:before="6"/>
                                  <w:ind w:left="98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＜</w:t>
                                </w:r>
                                <w:proofErr w:type="spellStart"/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研究の目的</w:t>
                                </w:r>
                                <w:proofErr w:type="spellEnd"/>
                                <w:r>
                                  <w:rPr>
                                    <w:rFonts w:ascii="MS Mincho" w:eastAsia="MS Mincho" w:hAnsi="MS Mincho" w:cs="MS Mincho"/>
                                    <w:spacing w:val="-1"/>
                                    <w:sz w:val="21"/>
                                    <w:szCs w:val="21"/>
                                  </w:rPr>
                                  <w:t>＞</w:t>
                                </w:r>
                                <w:r>
                                  <w:rPr>
                                    <w:rFonts w:ascii="MS Mincho" w:eastAsia="MS Mincho" w:hAnsi="MS Mincho" w:cs="MS Mincho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Research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Aim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4" name="Text Box 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" y="361"/>
                              <a:ext cx="9482" cy="3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CA23BA" w14:textId="77777777" w:rsidR="006B7DA8" w:rsidRDefault="006B7DA8">
                                <w:pPr>
                                  <w:spacing w:before="5"/>
                                  <w:rPr>
                                    <w:rFonts w:ascii="Times New Roman" w:eastAsia="Times New Roman" w:hAnsi="Times New Roman" w:cs="Times New Roman"/>
                                    <w:sz w:val="23"/>
                                    <w:szCs w:val="23"/>
                                  </w:rPr>
                                </w:pPr>
                              </w:p>
                              <w:p w14:paraId="01C9683F" w14:textId="77777777" w:rsidR="006B7DA8" w:rsidRDefault="00891864">
                                <w:pPr>
                                  <w:ind w:left="98"/>
                                  <w:jc w:val="both"/>
                                  <w:rPr>
                                    <w:rFonts w:ascii="MS Mincho" w:eastAsia="MS Mincho" w:hAnsi="MS Mincho" w:cs="MS Mincho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MS Mincho" w:eastAsia="MS Mincho" w:hAnsi="MS Mincho" w:cs="MS Mincho"/>
                                    <w:sz w:val="18"/>
                                    <w:szCs w:val="18"/>
                                  </w:rPr>
                                  <w:t>目的を書く</w:t>
                                </w:r>
                                <w:proofErr w:type="spellEnd"/>
                              </w:p>
                              <w:p w14:paraId="26B0EBEA" w14:textId="77777777" w:rsidR="006B7DA8" w:rsidRDefault="00891864">
                                <w:pPr>
                                  <w:spacing w:before="63"/>
                                  <w:ind w:left="98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>State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 xml:space="preserve"> your</w:t>
                                </w:r>
                                <w:r>
                                  <w:rPr>
                                    <w:rFonts w:asci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18"/>
                                  </w:rPr>
                                  <w:t>aim.</w:t>
                                </w:r>
                              </w:p>
                              <w:p w14:paraId="6C573E3C" w14:textId="77777777" w:rsidR="006B7DA8" w:rsidRDefault="00891864">
                                <w:pPr>
                                  <w:spacing w:before="38"/>
                                  <w:ind w:left="98" w:right="95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daily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life,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sometimes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our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speech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more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likely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be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distorted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1"/>
                                    <w:szCs w:val="21"/>
                                  </w:rPr>
                                  <w:t>by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7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extraneous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transient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sounds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such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cough,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7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traffic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noise</w:t>
                                </w:r>
                                <w:ins w:id="6" w:author="Jianwu Dang" w:date="2015-10-29T17:05:00Z">
                                  <w:r w:rsidR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, and so on.</w:t>
                                  </w:r>
                                </w:ins>
                                <w:del w:id="7" w:author="Jianwu Dang" w:date="2015-10-29T17:05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…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>Surprisingly,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7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in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many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cases,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although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del w:id="8" w:author="Jianwu Dang" w:date="2015-10-29T17:06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43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speech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ins w:id="9" w:author="Jianwu Dang" w:date="2015-10-29T17:07:00Z">
                                  <w:r w:rsidR="001E7440">
                                    <w:t xml:space="preserve">sound is </w:t>
                                  </w:r>
                                </w:ins>
                                <w:del w:id="10" w:author="Jianwu Dang" w:date="2015-10-29T17:07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c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n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miss</w:t>
                                </w:r>
                                <w:ins w:id="11" w:author="Jianwu Dang" w:date="2015-10-29T17:07:00Z">
                                  <w:r w:rsidR="001E7440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t>ing partially</w:t>
                                  </w:r>
                                </w:ins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ins w:id="12" w:author="Jianwu Dang" w:date="2015-10-29T17:08:00Z">
                                  <w:r w:rsidR="001E7440">
                                    <w:rPr>
                                      <w:rFonts w:ascii="Times New Roman" w:eastAsia="Times New Roman" w:hAnsi="Times New Roman" w:cs="Times New Roman"/>
                                      <w:spacing w:val="44"/>
                                      <w:sz w:val="21"/>
                                      <w:szCs w:val="21"/>
                                    </w:rPr>
                                    <w:t>by the interference</w:t>
                                  </w:r>
                                </w:ins>
                                <w:del w:id="13" w:author="Jianwu Dang" w:date="2015-10-29T17:09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some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46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sounds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we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can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del w:id="14" w:author="Jianwu Dang" w:date="2015-10-29T17:09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>afford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46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>to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67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understand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>speech’s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content</w:t>
                                </w:r>
                                <w:ins w:id="15" w:author="Jianwu Dang" w:date="2015-10-29T17:09:00Z">
                                  <w:r w:rsidR="001E744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 xml:space="preserve"> without any problem</w:t>
                                  </w:r>
                                </w:ins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phenomenon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known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as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0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phonemic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restoration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4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an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outstanding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6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sophisticated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capacity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8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our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1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brain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which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can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ins w:id="16" w:author="Jianwu Dang" w:date="2015-10-29T17:12:00Z">
                                  <w:r w:rsidR="001E744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t xml:space="preserve">create </w:t>
                                  </w:r>
                                </w:ins>
                                <w:del w:id="17" w:author="Jianwu Dang" w:date="2015-10-29T17:12:00Z"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>synthesize</w:delText>
                                  </w:r>
                                  <w:r w:rsidDel="001E744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speech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signals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9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ins w:id="18" w:author="Jianwu Dang" w:date="2015-10-29T17:35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t xml:space="preserve">to </w:t>
                                  </w:r>
                                </w:ins>
                                <w:ins w:id="19" w:author="Jianwu Dang" w:date="2015-10-29T17:36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t>compensate for</w:t>
                                  </w:r>
                                </w:ins>
                                <w:ins w:id="20" w:author="Jianwu Dang" w:date="2015-10-29T17:35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ins>
                                <w:ins w:id="21" w:author="Jianwu Dang" w:date="2015-10-29T17:36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t>the missing part</w:t>
                                  </w:r>
                                </w:ins>
                                <w:del w:id="22" w:author="Jianwu Dang" w:date="2015-10-29T17:35:00Z"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m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k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i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n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g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u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s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h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e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</w:del>
                                <w:del w:id="23" w:author="Jianwu Dang" w:date="2015-10-29T17:34:00Z"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r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c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l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e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r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l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  <w:sz w:val="21"/>
                                      <w:szCs w:val="21"/>
                                    </w:rPr>
                                    <w:delText>y</w:delText>
                                  </w:r>
                                </w:del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del w:id="24" w:author="Jianwu Dang" w:date="2015-10-29T17:42:00Z"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According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to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7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ins w:id="25" w:author="Jianwu Dang" w:date="2015-10-29T17:43:00Z">
                                  <w:r w:rsidR="00A606D0">
                                    <w:rPr>
                                      <w:rFonts w:ascii="Times New Roman" w:eastAsia="Times New Roman" w:hAnsi="Times New Roman" w:cs="Times New Roman" w:hint="eastAsia"/>
                                      <w:spacing w:val="71"/>
                                      <w:sz w:val="21"/>
                                      <w:szCs w:val="21"/>
                                    </w:rPr>
                                    <w:t xml:space="preserve">To fully </w:t>
                                  </w:r>
                                </w:ins>
                                <w:del w:id="26" w:author="Jianwu Dang" w:date="2015-10-29T17:43:00Z"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this</w:delText>
                                  </w:r>
                                  <w:r w:rsidDel="00A606D0"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ins w:id="27" w:author="Jianwu Dang" w:date="2015-10-29T17:43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th</w:t>
                                  </w:r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e</w:t>
                                  </w:r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</w:ins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mechanism</w:t>
                                </w:r>
                                <w:ins w:id="28" w:author="Jianwu Dang" w:date="2015-10-29T17:43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 xml:space="preserve"> involved in the phone</w:t>
                                  </w:r>
                                </w:ins>
                                <w:ins w:id="29" w:author="Jianwu Dang" w:date="2015-10-29T17:44:00Z">
                                  <w:r w:rsidR="00A606D0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t>mic restoration</w:t>
                                  </w:r>
                                </w:ins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4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ins w:id="30" w:author="Jianwu Dang" w:date="2015-10-29T17:57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 xml:space="preserve">we </w:t>
                                  </w:r>
                                </w:ins>
                                <w:ins w:id="31" w:author="Jianwu Dang" w:date="2015-10-29T17:58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>evaluate se</w:t>
                                  </w:r>
                                </w:ins>
                                <w:ins w:id="32" w:author="Jianwu Dang" w:date="2015-10-29T17:59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 xml:space="preserve">veral </w:t>
                                  </w:r>
                                </w:ins>
                                <w:ins w:id="33" w:author="Jianwu Dang" w:date="2015-10-29T18:00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 xml:space="preserve">hypotheses on the phonemic restoration </w:t>
                                  </w:r>
                                </w:ins>
                                <w:ins w:id="34" w:author="Jianwu Dang" w:date="2015-10-29T17:57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>use acoustic and arti</w:t>
                                  </w:r>
                                </w:ins>
                                <w:ins w:id="35" w:author="Jianwu Dang" w:date="2015-10-29T18:01:00Z">
                                  <w:r w:rsidR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t xml:space="preserve">culatory data of speech utterances based on deep neural network. </w:t>
                                  </w:r>
                                </w:ins>
                                <w:del w:id="36" w:author="Jianwu Dang" w:date="2015-10-29T18:02:00Z"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I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have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an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intention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3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to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construct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0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a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model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to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restore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some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4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>missing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sounds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of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2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speeches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so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11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that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49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people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could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obtain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and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>perceive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 xml:space="preserve"> sufficiently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the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 xml:space="preserve">content 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>of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 xml:space="preserve"> these</w:delText>
                                  </w:r>
                                  <w:r w:rsidDel="00B26588"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szCs w:val="21"/>
                                    </w:rPr>
                                    <w:delText xml:space="preserve"> </w:delText>
                                  </w:r>
                                </w:del>
                                <w:del w:id="37" w:author="Jianwu Dang" w:date="2015-10-29T18:03:00Z">
                                  <w:r w:rsidDel="00EE3A4B">
                                    <w:rPr>
                                      <w:rFonts w:ascii="Times New Roman" w:eastAsia="Times New Roman" w:hAnsi="Times New Roman" w:cs="Times New Roman"/>
                                      <w:spacing w:val="-1"/>
                                      <w:sz w:val="21"/>
                                      <w:szCs w:val="21"/>
                                    </w:rPr>
                                    <w:delText>speeches.</w:delText>
                                  </w:r>
                                </w:del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FE5B5A" id="Group 92" o:spid="_x0000_s1039" style="width:475.2pt;height:172.25pt;mso-position-horizontal-relative:char;mso-position-vertical-relative:line" coordsize="9504,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">
                <v:group id="Group 103" o:spid="_x0000_s1040" style="position:absolute;left:6;top:6;width:9492;height:2" coordorigin="6,6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104" o:spid="_x0000_s1041" style="position:absolute;left:6;top:6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5hMQA&#10;AADbAAAADwAAAGRycy9kb3ducmV2LnhtbESPzWrCQBSF94LvMNxCN9JMrLa2qaOUouCmhWoWXV5m&#10;rklo5k7IjEl8e0cQXB7Oz8dZrgdbi45aXzlWME1SEMTamYoLBflh+/QGwgdkg7VjUnAmD+vVeLTE&#10;zLief6nbh0LEEfYZKihDaDIpvS7Jok9cQxy9o2sthijbQpoW+zhua/mcpq/SYsWRUGJDXyXp//3J&#10;Ru5G/3Cu/+Rxtqi/7a6Y8OblpNTjw/D5ASLQEO7hW3tnFLzP4f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q+YTEAAAA2wAAAA8AAAAAAAAAAAAAAAAAmAIAAGRycy9k&#10;b3ducmV2LnhtbFBLBQYAAAAABAAEAPUAAACJAwAAAAA=&#10;" path="m,l9491,e" filled="f" strokeweight=".58pt">
                    <v:path arrowok="t" o:connecttype="custom" o:connectlocs="0,0;9491,0" o:connectangles="0,0"/>
                  </v:shape>
                </v:group>
                <v:group id="Group 101" o:spid="_x0000_s1042" style="position:absolute;left:11;top:11;width:2;height:3423" coordorigin="11,11" coordsize="2,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102" o:spid="_x0000_s1043" style="position:absolute;left:11;top:11;width:2;height:3423;visibility:visible;mso-wrap-style:square;v-text-anchor:top" coordsize="2,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NVMUA&#10;AADbAAAADwAAAGRycy9kb3ducmV2LnhtbESPQWvCQBSE74L/YXlCb7ppi1Kjq4TQohR6MK2Ct2f2&#10;NQnNvg3Zjcb+elco9DjMzDfMct2bWpypdZVlBY+TCARxbnXFhYKvz7fxCwjnkTXWlknBlRysV8PB&#10;EmNtL7yjc+YLESDsYlRQet/EUrq8JINuYhvi4H3b1qAPsi2kbvES4KaWT1E0kwYrDgslNpSWlP9k&#10;nVHwnL6/7jH7PWz42CXZx5ROBXZKPYz6ZAHCU+//w3/trVYwn8H9S/g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81UxQAAANsAAAAPAAAAAAAAAAAAAAAAAJgCAABkcnMv&#10;ZG93bnJldi54bWxQSwUGAAAAAAQABAD1AAAAigMAAAAA&#10;" path="m,l,3423e" filled="f" strokeweight=".58pt">
                    <v:path arrowok="t" o:connecttype="custom" o:connectlocs="0,11;0,3434" o:connectangles="0,0"/>
                  </v:shape>
                </v:group>
                <v:group id="Group 99" o:spid="_x0000_s1044" style="position:absolute;left:9493;top:11;width:2;height:3423" coordorigin="9493,11" coordsize="2,34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0" o:spid="_x0000_s1045" style="position:absolute;left:9493;top:11;width:2;height:3423;visibility:visible;mso-wrap-style:square;v-text-anchor:top" coordsize="2,3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z8vcIA&#10;AADbAAAADwAAAGRycy9kb3ducmV2LnhtbERPy2rCQBTdF/yH4Qru6kTFotFRRFpahC6MD3B3zVyT&#10;YOZOyEw0+vWdRcHl4bzny9aU4ka1KywrGPQjEMSp1QVnCva7r/cJCOeRNZaWScGDHCwXnbc5xtre&#10;eUu3xGcihLCLUUHufRVL6dKcDLq+rYgDd7G1QR9gnUld4z2Em1IOo+hDGiw4NORY0Tqn9Jo0RsFo&#10;vfk8YPI8fvOpWSW/Yzpn2CjV67arGQhPrX+J/90/WsE0jA1fw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7Py9wgAAANsAAAAPAAAAAAAAAAAAAAAAAJgCAABkcnMvZG93&#10;bnJldi54bWxQSwUGAAAAAAQABAD1AAAAhwMAAAAA&#10;" path="m,l,3423e" filled="f" strokeweight=".58pt">
                    <v:path arrowok="t" o:connecttype="custom" o:connectlocs="0,11;0,3434" o:connectangles="0,0"/>
                  </v:shape>
                </v:group>
                <v:group id="Group 97" o:spid="_x0000_s1046" style="position:absolute;left:6;top:361;width:9492;height:2" coordorigin="6,361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98" o:spid="_x0000_s1047" style="position:absolute;left:6;top:361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DlvsMA&#10;AADcAAAADwAAAGRycy9kb3ducmV2LnhtbESPTWsCMRCG74L/IYzgRWq2lbayGqUUBS8WtB48Dsm4&#10;u7iZLJuo6793DoK3Geb9eGa+7HytrtTGKrCB93EGitgGV3Fh4PC/fpuCignZYR2YDNwpwnLR780x&#10;d+HGO7ruU6EkhGOOBsqUmlzraEvyGMehIZbbKbQek6xtoV2LNwn3tf7Isi/tsWJpKLGh35LseX/x&#10;0ruyf3ywR32afNdbvylGvPq8GDMcdD8zUIm69BI/3Rsn+JngyzMygV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DlvsMAAADcAAAADwAAAAAAAAAAAAAAAACYAgAAZHJzL2Rv&#10;d25yZXYueG1sUEsFBgAAAAAEAAQA9QAAAIgDAAAAAA==&#10;" path="m,l9491,e" filled="f" strokeweight=".58pt">
                    <v:path arrowok="t" o:connecttype="custom" o:connectlocs="0,0;9491,0" o:connectangles="0,0"/>
                  </v:shape>
                </v:group>
                <v:group id="Group 93" o:spid="_x0000_s1048" style="position:absolute;left:6;top:3438;width:9492;height:2" coordorigin="6,3438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96" o:spid="_x0000_s1049" style="position:absolute;left:6;top:3438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7eUsUA&#10;AADcAAAADwAAAGRycy9kb3ducmV2LnhtbESPS2vDMBCE74H+B7GFXEIjNyVpcC2HElzIpYE8Djku&#10;0sY2tVbGkh/991Wh0NsuMzvfbLabbCMG6nztWMHzMgFBrJ2puVRwvXw8bUH4gGywcUwKvsnDLn+Y&#10;ZZgaN/KJhnMoRQxhn6KCKoQ2ldLriiz6pWuJo3Z3ncUQ166UpsMxhttGrpJkIy3WHAkVtrSvSH+d&#10;exu5hT7yVd/k/eW1+bSHcsHFuldq/ji9v4EINIV/89/1wcT6yQp+n4kT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Ht5SxQAAANwAAAAPAAAAAAAAAAAAAAAAAJgCAABkcnMv&#10;ZG93bnJldi54bWxQSwUGAAAAAAQABAD1AAAAigMAAAAA&#10;" path="m,l9491,e" filled="f" strokeweight=".58pt">
                    <v:path arrowok="t" o:connecttype="custom" o:connectlocs="0,0;9491,0" o:connectangles="0,0"/>
                  </v:shape>
                  <v:shape id="Text Box 95" o:spid="_x0000_s1050" type="#_x0000_t202" style="position:absolute;left:11;top:6;width:9482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<v:textbox inset="0,0,0,0">
                      <w:txbxContent>
                        <w:p w14:paraId="4B2CB049" w14:textId="77777777" w:rsidR="006B7DA8" w:rsidRDefault="00891864">
                          <w:pPr>
                            <w:spacing w:before="6"/>
                            <w:ind w:left="98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＜</w:t>
                          </w:r>
                          <w:proofErr w:type="spellStart"/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研究の目的</w:t>
                          </w:r>
                          <w:proofErr w:type="spellEnd"/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21"/>
                              <w:szCs w:val="21"/>
                            </w:rPr>
                            <w:t>＞</w:t>
                          </w:r>
                          <w:r>
                            <w:rPr>
                              <w:rFonts w:ascii="MS Mincho" w:eastAsia="MS Mincho" w:hAnsi="MS Mincho" w:cs="MS Mincho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Research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Aim</w:t>
                          </w:r>
                        </w:p>
                      </w:txbxContent>
                    </v:textbox>
                  </v:shape>
                  <v:shape id="Text Box 94" o:spid="_x0000_s1051" type="#_x0000_t202" style="position:absolute;left:11;top:361;width:948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<v:textbox inset="0,0,0,0">
                      <w:txbxContent>
                        <w:p w14:paraId="4CCA23BA" w14:textId="77777777" w:rsidR="006B7DA8" w:rsidRDefault="006B7DA8">
                          <w:pPr>
                            <w:spacing w:before="5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</w:p>
                        <w:p w14:paraId="01C9683F" w14:textId="77777777" w:rsidR="006B7DA8" w:rsidRDefault="00891864">
                          <w:pPr>
                            <w:ind w:left="98"/>
                            <w:jc w:val="both"/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目的を書く</w:t>
                          </w:r>
                          <w:proofErr w:type="spellEnd"/>
                        </w:p>
                        <w:p w14:paraId="26B0EBEA" w14:textId="77777777" w:rsidR="006B7DA8" w:rsidRDefault="00891864">
                          <w:pPr>
                            <w:spacing w:before="63"/>
                            <w:ind w:left="98"/>
                            <w:jc w:val="both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State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your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>aim.</w:t>
                          </w:r>
                        </w:p>
                        <w:p w14:paraId="6C573E3C" w14:textId="77777777" w:rsidR="006B7DA8" w:rsidRDefault="00891864">
                          <w:pPr>
                            <w:spacing w:before="38"/>
                            <w:ind w:left="98" w:right="95"/>
                            <w:jc w:val="both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daily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life,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sometimes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our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speech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more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likely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be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distorted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1"/>
                              <w:szCs w:val="21"/>
                            </w:rPr>
                            <w:t>by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7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extraneous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transient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sounds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such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as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cough,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7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traffic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noise</w:t>
                          </w:r>
                          <w:ins w:id="38" w:author="Jianwu Dang" w:date="2015-10-29T17:05:00Z">
                            <w:r w:rsidR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, and so on.</w:t>
                            </w:r>
                          </w:ins>
                          <w:del w:id="39" w:author="Jianwu Dang" w:date="2015-10-29T17:05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…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4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>Surprisingly,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7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many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0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cases,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although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3"/>
                              <w:sz w:val="21"/>
                              <w:szCs w:val="21"/>
                            </w:rPr>
                            <w:t xml:space="preserve"> </w:t>
                          </w:r>
                          <w:del w:id="40" w:author="Jianwu Dang" w:date="2015-10-29T17:06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a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43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speech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5"/>
                              <w:sz w:val="21"/>
                              <w:szCs w:val="21"/>
                            </w:rPr>
                            <w:t xml:space="preserve"> </w:t>
                          </w:r>
                          <w:ins w:id="41" w:author="Jianwu Dang" w:date="2015-10-29T17:07:00Z">
                            <w:r w:rsidR="001E7440">
                              <w:t xml:space="preserve">sound is </w:t>
                            </w:r>
                          </w:ins>
                          <w:del w:id="42" w:author="Jianwu Dang" w:date="2015-10-29T17:07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c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a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n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46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miss</w:t>
                          </w:r>
                          <w:ins w:id="43" w:author="Jianwu Dang" w:date="2015-10-29T17:07:00Z">
                            <w:r w:rsidR="001E7440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t>ing partially</w:t>
                            </w:r>
                          </w:ins>
                          <w:r>
                            <w:rPr>
                              <w:rFonts w:ascii="Times New Roman" w:eastAsia="Times New Roman" w:hAnsi="Times New Roman" w:cs="Times New Roman"/>
                              <w:spacing w:val="44"/>
                              <w:sz w:val="21"/>
                              <w:szCs w:val="21"/>
                            </w:rPr>
                            <w:t xml:space="preserve"> </w:t>
                          </w:r>
                          <w:ins w:id="44" w:author="Jianwu Dang" w:date="2015-10-29T17:08:00Z">
                            <w:r w:rsidR="001E7440">
                              <w:rPr>
                                <w:rFonts w:ascii="Times New Roman" w:eastAsia="Times New Roman" w:hAnsi="Times New Roman" w:cs="Times New Roman"/>
                                <w:spacing w:val="44"/>
                                <w:sz w:val="21"/>
                                <w:szCs w:val="21"/>
                              </w:rPr>
                              <w:t>by the interference</w:t>
                            </w:r>
                          </w:ins>
                          <w:del w:id="45" w:author="Jianwu Dang" w:date="2015-10-29T17:09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some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46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sounds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we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can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5"/>
                              <w:sz w:val="21"/>
                              <w:szCs w:val="21"/>
                            </w:rPr>
                            <w:t xml:space="preserve"> </w:t>
                          </w:r>
                          <w:del w:id="46" w:author="Jianwu Dang" w:date="2015-10-29T17:09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>afford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46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>to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67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understand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>speech’s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content</w:t>
                          </w:r>
                          <w:ins w:id="47" w:author="Jianwu Dang" w:date="2015-10-29T17:09:00Z">
                            <w:r w:rsidR="001E744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 xml:space="preserve"> without any problem</w:t>
                            </w:r>
                          </w:ins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This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phenomenon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0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known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as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0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phonemic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restoration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4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an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outstanding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6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sophisticated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capacity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of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8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our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brain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which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can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ins w:id="48" w:author="Jianwu Dang" w:date="2015-10-29T17:12:00Z">
                            <w:r w:rsidR="001E744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t xml:space="preserve">create </w:t>
                            </w:r>
                          </w:ins>
                          <w:del w:id="49" w:author="Jianwu Dang" w:date="2015-10-29T17:12:00Z"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>synthesize</w:delText>
                            </w:r>
                            <w:r w:rsidDel="001E744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speech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signals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1"/>
                              <w:szCs w:val="21"/>
                            </w:rPr>
                            <w:t xml:space="preserve"> </w:t>
                          </w:r>
                          <w:ins w:id="50" w:author="Jianwu Dang" w:date="2015-10-29T17:35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t xml:space="preserve">to </w:t>
                            </w:r>
                          </w:ins>
                          <w:ins w:id="51" w:author="Jianwu Dang" w:date="2015-10-29T17:36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t>compensate for</w:t>
                            </w:r>
                          </w:ins>
                          <w:ins w:id="52" w:author="Jianwu Dang" w:date="2015-10-29T17:35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t xml:space="preserve"> </w:t>
                            </w:r>
                          </w:ins>
                          <w:ins w:id="53" w:author="Jianwu Dang" w:date="2015-10-29T17:36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t>the missing part</w:t>
                            </w:r>
                          </w:ins>
                          <w:del w:id="54" w:author="Jianwu Dang" w:date="2015-10-29T17:35:00Z"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m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a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k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i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n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g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u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s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h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e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a</w:delText>
                            </w:r>
                          </w:del>
                          <w:del w:id="55" w:author="Jianwu Dang" w:date="2015-10-29T17:34:00Z"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r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8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c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l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e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a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r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l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3"/>
                                <w:sz w:val="21"/>
                                <w:szCs w:val="21"/>
                              </w:rPr>
                              <w:delText>y</w:delText>
                            </w:r>
                          </w:del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1"/>
                              <w:szCs w:val="21"/>
                            </w:rPr>
                            <w:t xml:space="preserve"> </w:t>
                          </w:r>
                          <w:del w:id="56" w:author="Jianwu Dang" w:date="2015-10-29T17:42:00Z"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According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to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7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ins w:id="57" w:author="Jianwu Dang" w:date="2015-10-29T17:43:00Z">
                            <w:r w:rsidR="00A606D0">
                              <w:rPr>
                                <w:rFonts w:ascii="Times New Roman" w:eastAsia="Times New Roman" w:hAnsi="Times New Roman" w:cs="Times New Roman" w:hint="eastAsia"/>
                                <w:spacing w:val="71"/>
                                <w:sz w:val="21"/>
                                <w:szCs w:val="21"/>
                              </w:rPr>
                              <w:t xml:space="preserve">To fully </w:t>
                            </w:r>
                          </w:ins>
                          <w:del w:id="58" w:author="Jianwu Dang" w:date="2015-10-29T17:43:00Z"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this</w:delText>
                            </w:r>
                            <w:r w:rsidDel="00A606D0"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ins w:id="59" w:author="Jianwu Dang" w:date="2015-10-29T17:43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th</w:t>
                            </w:r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e</w:t>
                            </w:r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21"/>
                                <w:szCs w:val="21"/>
                              </w:rPr>
                              <w:t xml:space="preserve"> </w:t>
                            </w:r>
                          </w:ins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mechanism</w:t>
                          </w:r>
                          <w:ins w:id="60" w:author="Jianwu Dang" w:date="2015-10-29T17:43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 xml:space="preserve"> involved in the phone</w:t>
                            </w:r>
                          </w:ins>
                          <w:ins w:id="61" w:author="Jianwu Dang" w:date="2015-10-29T17:44:00Z">
                            <w:r w:rsidR="00A606D0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t>mic restoration</w:t>
                            </w:r>
                          </w:ins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  <w:sz w:val="21"/>
                              <w:szCs w:val="21"/>
                            </w:rPr>
                            <w:t xml:space="preserve"> </w:t>
                          </w:r>
                          <w:ins w:id="62" w:author="Jianwu Dang" w:date="2015-10-29T17:57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 xml:space="preserve">we </w:t>
                            </w:r>
                          </w:ins>
                          <w:ins w:id="63" w:author="Jianwu Dang" w:date="2015-10-29T17:58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>evaluate se</w:t>
                            </w:r>
                          </w:ins>
                          <w:ins w:id="64" w:author="Jianwu Dang" w:date="2015-10-29T17:59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 xml:space="preserve">veral </w:t>
                            </w:r>
                          </w:ins>
                          <w:ins w:id="65" w:author="Jianwu Dang" w:date="2015-10-29T18:00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 xml:space="preserve">hypotheses on the phonemic restoration </w:t>
                            </w:r>
                          </w:ins>
                          <w:ins w:id="66" w:author="Jianwu Dang" w:date="2015-10-29T17:57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>use acoustic and arti</w:t>
                            </w:r>
                          </w:ins>
                          <w:ins w:id="67" w:author="Jianwu Dang" w:date="2015-10-29T18:01:00Z">
                            <w:r w:rsidR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t xml:space="preserve">culatory data of speech utterances based on deep neural network. </w:t>
                            </w:r>
                          </w:ins>
                          <w:del w:id="68" w:author="Jianwu Dang" w:date="2015-10-29T18:02:00Z"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I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have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an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intention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3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to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construct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0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a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model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to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restore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some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4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>missing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sounds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of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2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speeches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so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11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that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49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people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could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obtain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and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>perceive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 xml:space="preserve"> sufficiently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2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the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 xml:space="preserve">content 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>of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 xml:space="preserve"> these</w:delText>
                            </w:r>
                            <w:r w:rsidDel="00B26588"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</w:rPr>
                              <w:delText xml:space="preserve"> </w:delText>
                            </w:r>
                          </w:del>
                          <w:del w:id="69" w:author="Jianwu Dang" w:date="2015-10-29T18:03:00Z">
                            <w:r w:rsidDel="00EE3A4B"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21"/>
                                <w:szCs w:val="21"/>
                              </w:rPr>
                              <w:delText>speeches.</w:delText>
                            </w:r>
                          </w:del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274E4B3" w14:textId="77777777" w:rsidR="006B7DA8" w:rsidRDefault="006B7DA8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6B7DA8">
          <w:footerReference w:type="default" r:id="rId7"/>
          <w:type w:val="continuous"/>
          <w:pgSz w:w="11910" w:h="16840"/>
          <w:pgMar w:top="1340" w:right="500" w:bottom="760" w:left="1600" w:header="720" w:footer="572" w:gutter="0"/>
          <w:pgNumType w:start="1"/>
          <w:cols w:space="720"/>
        </w:sectPr>
      </w:pPr>
    </w:p>
    <w:p w14:paraId="0976904E" w14:textId="77777777" w:rsidR="006B7DA8" w:rsidRDefault="00B26588">
      <w:pPr>
        <w:spacing w:before="96"/>
        <w:ind w:left="223"/>
        <w:rPr>
          <w:rFonts w:ascii="Century" w:eastAsia="Century" w:hAnsi="Century" w:cs="Century"/>
          <w:sz w:val="20"/>
          <w:szCs w:val="20"/>
        </w:rPr>
      </w:pPr>
      <w:r>
        <w:rPr>
          <w:rFonts w:eastAsiaTheme="minorHAnsi"/>
          <w:noProof/>
          <w:lang w:eastAsia="ja-JP"/>
        </w:rPr>
        <w:lastRenderedPageBreak/>
        <mc:AlternateContent>
          <mc:Choice Requires="wpg">
            <w:drawing>
              <wp:anchor distT="0" distB="0" distL="114300" distR="114300" simplePos="0" relativeHeight="503307176" behindDoc="1" locked="0" layoutInCell="1" allowOverlap="1" wp14:anchorId="7A99F0A6" wp14:editId="7EB20471">
                <wp:simplePos x="0" y="0"/>
                <wp:positionH relativeFrom="page">
                  <wp:posOffset>1139825</wp:posOffset>
                </wp:positionH>
                <wp:positionV relativeFrom="page">
                  <wp:posOffset>899795</wp:posOffset>
                </wp:positionV>
                <wp:extent cx="6035040" cy="9105900"/>
                <wp:effectExtent l="6350" t="4445" r="6985" b="508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9105900"/>
                          <a:chOff x="1795" y="1417"/>
                          <a:chExt cx="9504" cy="14340"/>
                        </a:xfrm>
                      </wpg:grpSpPr>
                      <wpg:grpSp>
                        <wpg:cNvPr id="82" name="Group 90"/>
                        <wpg:cNvGrpSpPr>
                          <a:grpSpLocks/>
                        </wpg:cNvGrpSpPr>
                        <wpg:grpSpPr bwMode="auto">
                          <a:xfrm>
                            <a:off x="1800" y="1423"/>
                            <a:ext cx="9492" cy="2"/>
                            <a:chOff x="1800" y="1423"/>
                            <a:chExt cx="9492" cy="2"/>
                          </a:xfrm>
                        </wpg:grpSpPr>
                        <wps:wsp>
                          <wps:cNvPr id="83" name="Freeform 91"/>
                          <wps:cNvSpPr>
                            <a:spLocks/>
                          </wps:cNvSpPr>
                          <wps:spPr bwMode="auto">
                            <a:xfrm>
                              <a:off x="1800" y="1423"/>
                              <a:ext cx="9492" cy="2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9492"/>
                                <a:gd name="T2" fmla="+- 0 11292 1800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8"/>
                        <wpg:cNvGrpSpPr>
                          <a:grpSpLocks/>
                        </wpg:cNvGrpSpPr>
                        <wpg:grpSpPr bwMode="auto">
                          <a:xfrm>
                            <a:off x="1805" y="1428"/>
                            <a:ext cx="2" cy="14319"/>
                            <a:chOff x="1805" y="1428"/>
                            <a:chExt cx="2" cy="14319"/>
                          </a:xfrm>
                        </wpg:grpSpPr>
                        <wps:wsp>
                          <wps:cNvPr id="85" name="Freeform 89"/>
                          <wps:cNvSpPr>
                            <a:spLocks/>
                          </wps:cNvSpPr>
                          <wps:spPr bwMode="auto">
                            <a:xfrm>
                              <a:off x="1805" y="1428"/>
                              <a:ext cx="2" cy="14319"/>
                            </a:xfrm>
                            <a:custGeom>
                              <a:avLst/>
                              <a:gdLst>
                                <a:gd name="T0" fmla="+- 0 1428 1428"/>
                                <a:gd name="T1" fmla="*/ 1428 h 14319"/>
                                <a:gd name="T2" fmla="+- 0 15746 1428"/>
                                <a:gd name="T3" fmla="*/ 15746 h 143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19">
                                  <a:moveTo>
                                    <a:pt x="0" y="0"/>
                                  </a:moveTo>
                                  <a:lnTo>
                                    <a:pt x="0" y="14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11287" y="1428"/>
                            <a:ext cx="2" cy="14319"/>
                            <a:chOff x="11287" y="1428"/>
                            <a:chExt cx="2" cy="14319"/>
                          </a:xfrm>
                        </wpg:grpSpPr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11287" y="1428"/>
                              <a:ext cx="2" cy="14319"/>
                            </a:xfrm>
                            <a:custGeom>
                              <a:avLst/>
                              <a:gdLst>
                                <a:gd name="T0" fmla="+- 0 1428 1428"/>
                                <a:gd name="T1" fmla="*/ 1428 h 14319"/>
                                <a:gd name="T2" fmla="+- 0 15746 1428"/>
                                <a:gd name="T3" fmla="*/ 15746 h 143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319">
                                  <a:moveTo>
                                    <a:pt x="0" y="0"/>
                                  </a:moveTo>
                                  <a:lnTo>
                                    <a:pt x="0" y="1431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4"/>
                        <wpg:cNvGrpSpPr>
                          <a:grpSpLocks/>
                        </wpg:cNvGrpSpPr>
                        <wpg:grpSpPr bwMode="auto">
                          <a:xfrm>
                            <a:off x="1800" y="6198"/>
                            <a:ext cx="9492" cy="2"/>
                            <a:chOff x="1800" y="6198"/>
                            <a:chExt cx="9492" cy="2"/>
                          </a:xfrm>
                        </wpg:grpSpPr>
                        <wps:wsp>
                          <wps:cNvPr id="89" name="Freeform 85"/>
                          <wps:cNvSpPr>
                            <a:spLocks/>
                          </wps:cNvSpPr>
                          <wps:spPr bwMode="auto">
                            <a:xfrm>
                              <a:off x="1800" y="6198"/>
                              <a:ext cx="9492" cy="2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9492"/>
                                <a:gd name="T2" fmla="+- 0 11292 1800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2"/>
                        <wpg:cNvGrpSpPr>
                          <a:grpSpLocks/>
                        </wpg:cNvGrpSpPr>
                        <wpg:grpSpPr bwMode="auto">
                          <a:xfrm>
                            <a:off x="1800" y="15751"/>
                            <a:ext cx="9492" cy="2"/>
                            <a:chOff x="1800" y="15751"/>
                            <a:chExt cx="9492" cy="2"/>
                          </a:xfrm>
                        </wpg:grpSpPr>
                        <wps:wsp>
                          <wps:cNvPr id="91" name="Freeform 83"/>
                          <wps:cNvSpPr>
                            <a:spLocks/>
                          </wps:cNvSpPr>
                          <wps:spPr bwMode="auto">
                            <a:xfrm>
                              <a:off x="1800" y="15751"/>
                              <a:ext cx="9492" cy="2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9492"/>
                                <a:gd name="T2" fmla="+- 0 11292 1800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D0E9A" id="Group 81" o:spid="_x0000_s1026" style="position:absolute;left:0;text-align:left;margin-left:89.75pt;margin-top:70.85pt;width:475.2pt;height:717pt;z-index:-9304;mso-position-horizontal-relative:page;mso-position-vertical-relative:page" coordorigin="1795,1417" coordsize="9504,1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">
                <v:group id="Group 90" o:spid="_x0000_s1027" style="position:absolute;left:1800;top:1423;width:9492;height:2" coordorigin="1800,1423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91" o:spid="_x0000_s1028" style="position:absolute;left:1800;top:1423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3LcEA&#10;AADbAAAADwAAAGRycy9kb3ducmV2LnhtbESPS4vCMBSF9wP+h3AFN4OmKqNSjSKi4MYBHwuXl+Ta&#10;Fpub0kSt/94IgsvDeXyc2aKxpbhT7QvHCvq9BASxdqbgTMHpuOlOQPiAbLB0TAqe5GExb/3MMDXu&#10;wXu6H0Im4gj7FBXkIVSplF7nZNH3XEUcvYurLYYo60yaGh9x3JZykCQjabHgSMixolVO+nq42chd&#10;638+6bO8DMflzm6zX17/3ZTqtJvlFESgJnzDn/bWKJgM4f0l/g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a9y3BAAAA2wAAAA8AAAAAAAAAAAAAAAAAmAIAAGRycy9kb3du&#10;cmV2LnhtbFBLBQYAAAAABAAEAPUAAACGAwAAAAA=&#10;" path="m,l9492,e" filled="f" strokeweight=".58pt">
                    <v:path arrowok="t" o:connecttype="custom" o:connectlocs="0,0;9492,0" o:connectangles="0,0"/>
                  </v:shape>
                </v:group>
                <v:group id="Group 88" o:spid="_x0000_s1029" style="position:absolute;left:1805;top:1428;width:2;height:14319" coordorigin="1805,1428" coordsize="2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9" o:spid="_x0000_s1030" style="position:absolute;left:1805;top:1428;width:2;height:14319;visibility:visible;mso-wrap-style:square;v-text-anchor:top" coordsize="2,14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dxsQA&#10;AADbAAAADwAAAGRycy9kb3ducmV2LnhtbESP0WrCQBRE3wv+w3ILvtWNtUpMXUUErSI+GP2AS/aa&#10;BLN3Q3abxL93CwUfh5k5wyxWvalES40rLSsYjyIQxJnVJecKrpftRwzCeWSNlWVS8CAHq+XgbYGJ&#10;th2fqU19LgKEXYIKCu/rREqXFWTQjWxNHLybbQz6IJtc6ga7ADeV/IyimTRYclgosKZNQdk9/TUK&#10;prvL4edw2vT36LY9fU3oOM/HR6WG7/36G4Sn3r/C/+29VhBP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EncbEAAAA2wAAAA8AAAAAAAAAAAAAAAAAmAIAAGRycy9k&#10;b3ducmV2LnhtbFBLBQYAAAAABAAEAPUAAACJAwAAAAA=&#10;" path="m,l,14318e" filled="f" strokeweight=".58pt">
                    <v:path arrowok="t" o:connecttype="custom" o:connectlocs="0,1428;0,15746" o:connectangles="0,0"/>
                  </v:shape>
                </v:group>
                <v:group id="Group 86" o:spid="_x0000_s1031" style="position:absolute;left:11287;top:1428;width:2;height:14319" coordorigin="11287,1428" coordsize="2,14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87" o:spid="_x0000_s1032" style="position:absolute;left:11287;top:1428;width:2;height:14319;visibility:visible;mso-wrap-style:square;v-text-anchor:top" coordsize="2,14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mKsUA&#10;AADbAAAADwAAAGRycy9kb3ducmV2LnhtbESP0WrCQBRE3wv9h+UW+tZs0labpq5SBLUiPpj0Ay7Z&#10;axKSvRuyq6Z/7xYEH4eZOcPMFqPpxJkG11hWkEQxCOLS6oYrBb/F6iUF4Tyyxs4yKfgjB4v548MM&#10;M20vfKBz7isRIOwyVFB732dSurImgy6yPXHwjnYw6IMcKqkHvAS46eRrHE+lwYbDQo09LWsq2/xk&#10;FEzWxXaz3S/HNj6u9u9vtPuskp1Sz0/j9xcIT6O/h2/tH60g/YD/L+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qYqxQAAANsAAAAPAAAAAAAAAAAAAAAAAJgCAABkcnMv&#10;ZG93bnJldi54bWxQSwUGAAAAAAQABAD1AAAAigMAAAAA&#10;" path="m,l,14318e" filled="f" strokeweight=".58pt">
                    <v:path arrowok="t" o:connecttype="custom" o:connectlocs="0,1428;0,15746" o:connectangles="0,0"/>
                  </v:shape>
                </v:group>
                <v:group id="Group 84" o:spid="_x0000_s1033" style="position:absolute;left:1800;top:6198;width:9492;height:2" coordorigin="1800,6198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85" o:spid="_x0000_s1034" style="position:absolute;left:1800;top:6198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Ax8IA&#10;AADbAAAADwAAAGRycy9kb3ducmV2LnhtbESPS4vCMBSF9wP+h3AFN6KpI76qUWRQcOPAqAuXl+Ta&#10;Fpub0kSt/94IwiwP5/FxFqvGluJOtS8cKxj0ExDE2pmCMwWn47Y3BeEDssHSMSl4kofVsvW1wNS4&#10;B//R/RAyEUfYp6ggD6FKpfQ6J4u+7yri6F1cbTFEWWfS1PiI47aU30kylhYLjoQcK/rJSV8PNxu5&#10;G/3LJ32Wl+Gk3Ntd1uXN6KZUp92s5yACNeE//GnvjILpD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sDHwgAAANsAAAAPAAAAAAAAAAAAAAAAAJgCAABkcnMvZG93&#10;bnJldi54bWxQSwUGAAAAAAQABAD1AAAAhwMAAAAA&#10;" path="m,l9492,e" filled="f" strokeweight=".58pt">
                    <v:path arrowok="t" o:connecttype="custom" o:connectlocs="0,0;9492,0" o:connectangles="0,0"/>
                  </v:shape>
                </v:group>
                <v:group id="Group 82" o:spid="_x0000_s1035" style="position:absolute;left:1800;top:15751;width:9492;height:2" coordorigin="1800,15751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83" o:spid="_x0000_s1036" style="position:absolute;left:1800;top:15751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1aHMQA&#10;AADbAAAADwAAAGRycy9kb3ducmV2LnhtbESPzWrCQBSF94LvMNyCm9JMbGlrU0eRYsFNBdMsXF5m&#10;rklo5k7IjEl8e0couDycn4+zXI+2ET11vnasYJ6kIIi1MzWXCorf76cFCB+QDTaOScGFPKxX08kS&#10;M+MGPlCfh1LEEfYZKqhCaDMpva7Iok9cSxy9k+sshii7UpoOhzhuG/mcpm/SYs2RUGFLXxXpv/xs&#10;I3er91zoozy9vDc/dlc+8vb1rNTsYdx8ggg0hnv4v70zCj7mcPsSf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dWhzEAAAA2wAAAA8AAAAAAAAAAAAAAAAAmAIAAGRycy9k&#10;b3ducmV2LnhtbFBLBQYAAAAABAAEAPUAAACJAwAAAAA=&#10;" path="m,l9492,e" filled="f" strokeweight=".58pt">
                    <v:path arrowok="t" o:connecttype="custom" o:connectlocs="0,0;9492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891864">
        <w:rPr>
          <w:rFonts w:ascii="MS Mincho" w:eastAsia="MS Mincho" w:hAnsi="MS Mincho" w:cs="MS Mincho"/>
          <w:sz w:val="20"/>
          <w:szCs w:val="20"/>
        </w:rPr>
        <w:t>＜</w:t>
      </w:r>
      <w:proofErr w:type="spellStart"/>
      <w:r w:rsidR="00891864">
        <w:rPr>
          <w:rFonts w:ascii="MS Mincho" w:eastAsia="MS Mincho" w:hAnsi="MS Mincho" w:cs="MS Mincho"/>
          <w:sz w:val="20"/>
          <w:szCs w:val="20"/>
        </w:rPr>
        <w:t>研究の背景・特色・重要性</w:t>
      </w:r>
      <w:proofErr w:type="spellEnd"/>
      <w:r w:rsidR="00891864">
        <w:rPr>
          <w:rFonts w:ascii="MS Mincho" w:eastAsia="MS Mincho" w:hAnsi="MS Mincho" w:cs="MS Mincho"/>
          <w:sz w:val="20"/>
          <w:szCs w:val="20"/>
        </w:rPr>
        <w:t>＞</w:t>
      </w:r>
      <w:r w:rsidR="00891864">
        <w:rPr>
          <w:rFonts w:ascii="MS Mincho" w:eastAsia="MS Mincho" w:hAnsi="MS Mincho" w:cs="MS Mincho"/>
          <w:spacing w:val="-26"/>
          <w:sz w:val="20"/>
          <w:szCs w:val="20"/>
        </w:rPr>
        <w:t xml:space="preserve"> </w:t>
      </w:r>
      <w:r w:rsidR="00891864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="00891864"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 w:rsidR="00891864">
        <w:rPr>
          <w:rFonts w:ascii="Times New Roman" w:eastAsia="Times New Roman" w:hAnsi="Times New Roman" w:cs="Times New Roman"/>
          <w:spacing w:val="-1"/>
          <w:sz w:val="20"/>
          <w:szCs w:val="20"/>
        </w:rPr>
        <w:t>Background,</w:t>
      </w:r>
      <w:r w:rsidR="00891864"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 w:rsidR="00891864">
        <w:rPr>
          <w:rFonts w:ascii="Times New Roman" w:eastAsia="Times New Roman" w:hAnsi="Times New Roman" w:cs="Times New Roman"/>
          <w:sz w:val="20"/>
          <w:szCs w:val="20"/>
        </w:rPr>
        <w:t>Originality</w:t>
      </w:r>
      <w:r w:rsidR="00891864">
        <w:rPr>
          <w:rFonts w:ascii="Century" w:eastAsia="Century" w:hAnsi="Century" w:cs="Century"/>
          <w:sz w:val="20"/>
          <w:szCs w:val="20"/>
        </w:rPr>
        <w:t>,</w:t>
      </w:r>
      <w:r w:rsidR="00891864">
        <w:rPr>
          <w:rFonts w:ascii="Century" w:eastAsia="Century" w:hAnsi="Century" w:cs="Century"/>
          <w:spacing w:val="-14"/>
          <w:sz w:val="20"/>
          <w:szCs w:val="20"/>
        </w:rPr>
        <w:t xml:space="preserve"> </w:t>
      </w:r>
      <w:r w:rsidR="00891864">
        <w:rPr>
          <w:rFonts w:ascii="Century" w:eastAsia="Century" w:hAnsi="Century" w:cs="Century"/>
          <w:spacing w:val="-1"/>
          <w:sz w:val="20"/>
          <w:szCs w:val="20"/>
        </w:rPr>
        <w:t>Significance</w:t>
      </w:r>
    </w:p>
    <w:p w14:paraId="248ABBC2" w14:textId="77777777" w:rsidR="006B7DA8" w:rsidRDefault="00891864">
      <w:pPr>
        <w:spacing w:before="25"/>
        <w:ind w:left="223"/>
        <w:rPr>
          <w:rFonts w:ascii="MS Mincho" w:eastAsia="MS Mincho" w:hAnsi="MS Mincho" w:cs="MS Mincho"/>
          <w:sz w:val="18"/>
          <w:szCs w:val="18"/>
        </w:rPr>
      </w:pPr>
      <w:r>
        <w:rPr>
          <w:rFonts w:ascii="MS Mincho" w:eastAsia="MS Mincho" w:hAnsi="MS Mincho" w:cs="MS Mincho"/>
          <w:spacing w:val="-1"/>
          <w:sz w:val="18"/>
          <w:szCs w:val="18"/>
        </w:rPr>
        <w:t>（</w:t>
      </w:r>
      <w:proofErr w:type="spellStart"/>
      <w:r>
        <w:rPr>
          <w:rFonts w:ascii="MS Mincho" w:eastAsia="MS Mincho" w:hAnsi="MS Mincho" w:cs="MS Mincho"/>
          <w:spacing w:val="-1"/>
          <w:sz w:val="18"/>
          <w:szCs w:val="18"/>
        </w:rPr>
        <w:t>修士論文）研究の背景・特色を書く</w:t>
      </w:r>
      <w:proofErr w:type="spellEnd"/>
    </w:p>
    <w:p w14:paraId="7951B686" w14:textId="77777777" w:rsidR="006B7DA8" w:rsidRDefault="00891864">
      <w:pPr>
        <w:spacing w:before="25" w:line="206" w:lineRule="exact"/>
        <w:ind w:left="314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(Master’s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Thesis)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State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your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research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background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its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originality.</w:t>
      </w:r>
    </w:p>
    <w:p w14:paraId="4ED42399" w14:textId="77777777" w:rsidR="006B7DA8" w:rsidRDefault="00891864">
      <w:pPr>
        <w:pStyle w:val="a3"/>
        <w:spacing w:before="0" w:line="276" w:lineRule="auto"/>
        <w:ind w:left="223" w:right="213" w:firstLine="105"/>
        <w:jc w:val="both"/>
      </w:pP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daily</w:t>
      </w:r>
      <w:r>
        <w:rPr>
          <w:spacing w:val="-7"/>
        </w:rPr>
        <w:t xml:space="preserve"> </w:t>
      </w:r>
      <w:r>
        <w:rPr>
          <w:spacing w:val="-1"/>
        </w:rPr>
        <w:t>communication,</w:t>
      </w:r>
      <w:r>
        <w:rPr>
          <w:spacing w:val="-2"/>
        </w:rPr>
        <w:t xml:space="preserve"> </w:t>
      </w:r>
      <w:commentRangeStart w:id="70"/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case</w:t>
      </w:r>
      <w:r>
        <w:rPr>
          <w:spacing w:val="-3"/>
        </w:rPr>
        <w:t xml:space="preserve"> </w:t>
      </w:r>
      <w:r>
        <w:rPr>
          <w:spacing w:val="-1"/>
        </w:rPr>
        <w:t>spoken</w:t>
      </w:r>
      <w:r>
        <w:rPr>
          <w:spacing w:val="-3"/>
        </w:rPr>
        <w:t xml:space="preserve"> </w:t>
      </w:r>
      <w:r>
        <w:rPr>
          <w:spacing w:val="-1"/>
        </w:rPr>
        <w:t>words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masked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background</w:t>
      </w:r>
      <w:r>
        <w:rPr>
          <w:spacing w:val="-3"/>
        </w:rPr>
        <w:t xml:space="preserve"> </w:t>
      </w:r>
      <w:r>
        <w:rPr>
          <w:spacing w:val="-1"/>
        </w:rPr>
        <w:t>noise,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still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5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comprehend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content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speech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10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spacing w:val="-1"/>
        </w:rPr>
        <w:t>masked.</w:t>
      </w:r>
      <w:commentRangeEnd w:id="70"/>
      <w:r w:rsidR="00EE3A4B">
        <w:rPr>
          <w:rStyle w:val="a5"/>
          <w:rFonts w:asciiTheme="minorHAnsi" w:eastAsiaTheme="minorEastAsia" w:hAnsiTheme="minorHAnsi"/>
        </w:rPr>
        <w:commentReference w:id="70"/>
      </w:r>
      <w:r>
        <w:rPr>
          <w:spacing w:val="-7"/>
        </w:rPr>
        <w:t xml:space="preserve"> </w:t>
      </w:r>
      <w:commentRangeStart w:id="71"/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auditory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8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capacity</w:t>
      </w:r>
      <w:r>
        <w:rPr>
          <w:spacing w:val="5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restore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disrupted</w:t>
      </w:r>
      <w:r>
        <w:rPr>
          <w:spacing w:val="-3"/>
        </w:rPr>
        <w:t xml:space="preserve"> </w:t>
      </w:r>
      <w:r>
        <w:rPr>
          <w:spacing w:val="-1"/>
        </w:rP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spoken</w:t>
      </w:r>
      <w:r>
        <w:rPr>
          <w:spacing w:val="-3"/>
        </w:rPr>
        <w:t xml:space="preserve"> </w:t>
      </w:r>
      <w:r>
        <w:rPr>
          <w:spacing w:val="-1"/>
        </w:rPr>
        <w:t>words,</w:t>
      </w:r>
      <w:r>
        <w:rPr>
          <w:spacing w:val="-3"/>
        </w:rPr>
        <w:t xml:space="preserve"> </w:t>
      </w:r>
      <w:r>
        <w:rPr>
          <w:spacing w:val="-1"/>
        </w:rPr>
        <w:t>making</w:t>
      </w:r>
      <w:r>
        <w:rPr>
          <w:spacing w:val="-3"/>
        </w:rPr>
        <w:t xml:space="preserve"> </w:t>
      </w:r>
      <w:r>
        <w:rPr>
          <w:spacing w:val="-1"/>
        </w:rPr>
        <w:t>speech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1"/>
        </w:rPr>
        <w:t>meaningful.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mechanism</w:t>
      </w:r>
      <w:r>
        <w:rPr>
          <w:spacing w:val="-7"/>
        </w:rPr>
        <w:t xml:space="preserve"> </w:t>
      </w:r>
      <w:r>
        <w:rPr>
          <w:spacing w:val="-1"/>
        </w:rPr>
        <w:t>uses</w:t>
      </w:r>
      <w:r>
        <w:rPr>
          <w:spacing w:val="-3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>great</w:t>
      </w:r>
      <w:r>
        <w:rPr>
          <w:spacing w:val="12"/>
        </w:rPr>
        <w:t xml:space="preserve"> </w:t>
      </w:r>
      <w:r>
        <w:t>deal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intrinsic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extrinsic</w:t>
      </w:r>
      <w:r>
        <w:rPr>
          <w:spacing w:val="14"/>
        </w:rPr>
        <w:t xml:space="preserve"> </w:t>
      </w:r>
      <w:r>
        <w:rPr>
          <w:spacing w:val="-1"/>
        </w:rPr>
        <w:t>elements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rPr>
          <w:spacing w:val="-1"/>
        </w:rPr>
        <w:t>expectations,</w:t>
      </w:r>
      <w:r>
        <w:rPr>
          <w:spacing w:val="14"/>
        </w:rPr>
        <w:t xml:space="preserve"> </w:t>
      </w:r>
      <w:r>
        <w:rPr>
          <w:spacing w:val="-1"/>
        </w:rPr>
        <w:t>linguistic</w:t>
      </w:r>
      <w:r>
        <w:rPr>
          <w:spacing w:val="14"/>
        </w:rPr>
        <w:t xml:space="preserve"> </w:t>
      </w:r>
      <w:r>
        <w:rPr>
          <w:spacing w:val="-1"/>
        </w:rPr>
        <w:t>knowledge,</w:t>
      </w:r>
      <w:r>
        <w:rPr>
          <w:spacing w:val="14"/>
        </w:rPr>
        <w:t xml:space="preserve"> </w:t>
      </w:r>
      <w:r>
        <w:rPr>
          <w:spacing w:val="-2"/>
        </w:rPr>
        <w:t>syntactic,</w:t>
      </w:r>
      <w:r>
        <w:rPr>
          <w:spacing w:val="14"/>
        </w:rPr>
        <w:t xml:space="preserve"> </w:t>
      </w:r>
      <w:r>
        <w:rPr>
          <w:spacing w:val="-1"/>
        </w:rPr>
        <w:t>semantic,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lexical</w:t>
      </w:r>
      <w:r>
        <w:rPr>
          <w:spacing w:val="-4"/>
        </w:rPr>
        <w:t xml:space="preserve"> </w:t>
      </w:r>
      <w:r>
        <w:rPr>
          <w:spacing w:val="-1"/>
        </w:rPr>
        <w:t>constrains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context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noisy</w:t>
      </w:r>
      <w:r>
        <w:rPr>
          <w:spacing w:val="-7"/>
        </w:rPr>
        <w:t xml:space="preserve"> </w:t>
      </w:r>
      <w:r>
        <w:rPr>
          <w:spacing w:val="-1"/>
        </w:rPr>
        <w:t>environments.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phenomenon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phonemic</w:t>
      </w:r>
      <w:r>
        <w:rPr>
          <w:spacing w:val="-3"/>
        </w:rPr>
        <w:t xml:space="preserve"> </w:t>
      </w:r>
      <w:r>
        <w:rPr>
          <w:spacing w:val="-1"/>
        </w:rPr>
        <w:t>restoration.</w:t>
      </w:r>
      <w:r>
        <w:rPr>
          <w:spacing w:val="69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simulate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sophisticated</w:t>
      </w:r>
      <w:r>
        <w:rPr>
          <w:spacing w:val="-5"/>
        </w:rPr>
        <w:t xml:space="preserve"> </w:t>
      </w:r>
      <w:r>
        <w:rPr>
          <w:spacing w:val="-1"/>
        </w:rPr>
        <w:t>capacity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brain,</w:t>
      </w:r>
      <w:r>
        <w:rPr>
          <w:spacing w:val="-5"/>
        </w:rPr>
        <w:t xml:space="preserve"> </w:t>
      </w:r>
      <w:r>
        <w:rPr>
          <w:spacing w:val="-1"/>
        </w:rPr>
        <w:t>many</w:t>
      </w:r>
      <w:r>
        <w:rPr>
          <w:spacing w:val="-10"/>
        </w:rPr>
        <w:t xml:space="preserve"> </w:t>
      </w:r>
      <w:r>
        <w:rPr>
          <w:spacing w:val="-1"/>
        </w:rPr>
        <w:t>preceding</w:t>
      </w:r>
      <w:r>
        <w:rPr>
          <w:spacing w:val="-5"/>
        </w:rPr>
        <w:t xml:space="preserve"> </w:t>
      </w:r>
      <w:r>
        <w:rPr>
          <w:spacing w:val="-1"/>
        </w:rPr>
        <w:t>research</w:t>
      </w:r>
      <w:r>
        <w:rPr>
          <w:spacing w:val="-5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rPr>
          <w:spacing w:val="-1"/>
        </w:rPr>
        <w:t>conducted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field.</w:t>
      </w:r>
      <w:r>
        <w:rPr>
          <w:spacing w:val="87"/>
        </w:rPr>
        <w:t xml:space="preserve"> </w:t>
      </w:r>
      <w:r>
        <w:rPr>
          <w:spacing w:val="-1"/>
        </w:rPr>
        <w:t>Some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29"/>
        </w:rPr>
        <w:t xml:space="preserve"> </w:t>
      </w:r>
      <w:r>
        <w:t>added</w:t>
      </w:r>
      <w:r>
        <w:rPr>
          <w:spacing w:val="33"/>
        </w:rPr>
        <w:t xml:space="preserve"> </w:t>
      </w:r>
      <w:r>
        <w:rPr>
          <w:spacing w:val="-1"/>
        </w:rPr>
        <w:t>noises</w:t>
      </w:r>
      <w:r>
        <w:rPr>
          <w:spacing w:val="32"/>
        </w:rPr>
        <w:t xml:space="preserve"> </w:t>
      </w:r>
      <w:r>
        <w:rPr>
          <w:spacing w:val="-2"/>
        </w:rPr>
        <w:t>with</w:t>
      </w:r>
      <w:r>
        <w:rPr>
          <w:spacing w:val="34"/>
        </w:rPr>
        <w:t xml:space="preserve"> </w:t>
      </w:r>
      <w:r>
        <w:rPr>
          <w:spacing w:val="-1"/>
        </w:rPr>
        <w:t>suitable</w:t>
      </w:r>
      <w:r>
        <w:rPr>
          <w:spacing w:val="35"/>
        </w:rPr>
        <w:t xml:space="preserve"> </w:t>
      </w:r>
      <w:r>
        <w:rPr>
          <w:spacing w:val="-1"/>
        </w:rPr>
        <w:t>magnitude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5"/>
        </w:rPr>
        <w:t xml:space="preserve"> </w:t>
      </w:r>
      <w:r>
        <w:rPr>
          <w:spacing w:val="-2"/>
        </w:rPr>
        <w:t>missing</w:t>
      </w:r>
      <w:r>
        <w:rPr>
          <w:spacing w:val="34"/>
        </w:rPr>
        <w:t xml:space="preserve"> </w:t>
      </w:r>
      <w:r>
        <w:rPr>
          <w:spacing w:val="-1"/>
        </w:rPr>
        <w:t>words,</w:t>
      </w:r>
      <w:r>
        <w:rPr>
          <w:spacing w:val="33"/>
        </w:rPr>
        <w:t xml:space="preserve"> </w:t>
      </w:r>
      <w:r>
        <w:rPr>
          <w:spacing w:val="-1"/>
        </w:rPr>
        <w:t>others</w:t>
      </w:r>
      <w:r>
        <w:rPr>
          <w:spacing w:val="33"/>
        </w:rPr>
        <w:t xml:space="preserve"> </w:t>
      </w:r>
      <w:r>
        <w:rPr>
          <w:spacing w:val="-1"/>
        </w:rPr>
        <w:t>filled</w:t>
      </w:r>
      <w:r>
        <w:rPr>
          <w:spacing w:val="33"/>
        </w:rPr>
        <w:t xml:space="preserve"> </w:t>
      </w:r>
      <w:r>
        <w:rPr>
          <w:spacing w:val="-1"/>
        </w:rPr>
        <w:t>in</w:t>
      </w:r>
      <w:r>
        <w:rPr>
          <w:spacing w:val="34"/>
        </w:rPr>
        <w:t xml:space="preserve"> </w:t>
      </w:r>
      <w:r>
        <w:rPr>
          <w:spacing w:val="-2"/>
        </w:rPr>
        <w:t>missing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rPr>
          <w:spacing w:val="1"/>
        </w:rPr>
        <w:t>by</w:t>
      </w:r>
      <w:r>
        <w:rPr>
          <w:spacing w:val="69"/>
        </w:rPr>
        <w:t xml:space="preserve"> </w:t>
      </w:r>
      <w:r>
        <w:rPr>
          <w:spacing w:val="-1"/>
        </w:rPr>
        <w:t>spectrum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frequency</w:t>
      </w:r>
      <w:r>
        <w:rPr>
          <w:spacing w:val="20"/>
        </w:rPr>
        <w:t xml:space="preserve"> </w:t>
      </w:r>
      <w:r>
        <w:rPr>
          <w:spacing w:val="-1"/>
        </w:rPr>
        <w:t>domain.</w:t>
      </w:r>
      <w:r>
        <w:rPr>
          <w:spacing w:val="24"/>
        </w:rPr>
        <w:t xml:space="preserve"> </w:t>
      </w:r>
      <w:r>
        <w:rPr>
          <w:spacing w:val="-2"/>
        </w:rPr>
        <w:t>However,</w:t>
      </w:r>
      <w:r>
        <w:rPr>
          <w:spacing w:val="24"/>
        </w:rPr>
        <w:t xml:space="preserve"> </w:t>
      </w:r>
      <w:r>
        <w:rPr>
          <w:spacing w:val="-1"/>
        </w:rPr>
        <w:t>results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these</w:t>
      </w:r>
      <w:r>
        <w:rPr>
          <w:spacing w:val="23"/>
        </w:rPr>
        <w:t xml:space="preserve"> </w:t>
      </w:r>
      <w:r>
        <w:rPr>
          <w:spacing w:val="-1"/>
        </w:rPr>
        <w:t>research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rPr>
          <w:spacing w:val="-1"/>
        </w:rPr>
        <w:t>enough</w:t>
      </w:r>
      <w:r>
        <w:rPr>
          <w:spacing w:val="24"/>
        </w:rPr>
        <w:t xml:space="preserve"> </w:t>
      </w:r>
      <w:r>
        <w:rPr>
          <w:spacing w:val="-2"/>
        </w:rPr>
        <w:t>objective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small</w:t>
      </w:r>
      <w:r>
        <w:rPr>
          <w:spacing w:val="65"/>
        </w:rPr>
        <w:t xml:space="preserve"> </w:t>
      </w:r>
      <w:r>
        <w:rPr>
          <w:spacing w:val="-1"/>
        </w:rPr>
        <w:t xml:space="preserve">amount </w:t>
      </w:r>
      <w:r>
        <w:t>of</w:t>
      </w:r>
      <w:r>
        <w:rPr>
          <w:spacing w:val="-1"/>
        </w:rPr>
        <w:t xml:space="preserve"> data.</w:t>
      </w:r>
    </w:p>
    <w:p w14:paraId="3B66743B" w14:textId="77777777" w:rsidR="006B7DA8" w:rsidRDefault="00891864">
      <w:pPr>
        <w:pStyle w:val="a3"/>
        <w:spacing w:before="0" w:line="276" w:lineRule="auto"/>
        <w:ind w:left="223" w:right="215" w:firstLine="105"/>
        <w:jc w:val="both"/>
      </w:pPr>
      <w:r>
        <w:t>At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moment,</w:t>
      </w:r>
      <w:r>
        <w:rPr>
          <w:spacing w:val="-7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rPr>
          <w:spacing w:val="-1"/>
        </w:rPr>
        <w:t>Neural</w:t>
      </w:r>
      <w:r>
        <w:rPr>
          <w:spacing w:val="-9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rPr>
          <w:spacing w:val="-2"/>
        </w:rPr>
        <w:t>(DNN)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perceived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potential</w:t>
      </w:r>
      <w:r>
        <w:rPr>
          <w:spacing w:val="-9"/>
        </w:rPr>
        <w:t xml:space="preserve"> </w:t>
      </w:r>
      <w:r>
        <w:rPr>
          <w:spacing w:val="-1"/>
        </w:rPr>
        <w:t>approach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solve</w:t>
      </w:r>
      <w:r>
        <w:rPr>
          <w:spacing w:val="-8"/>
        </w:rPr>
        <w:t xml:space="preserve"> </w:t>
      </w:r>
      <w:r>
        <w:rPr>
          <w:spacing w:val="-1"/>
        </w:rPr>
        <w:t>speech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speaker</w:t>
      </w:r>
      <w:r>
        <w:rPr>
          <w:spacing w:val="57"/>
        </w:rPr>
        <w:t xml:space="preserve"> </w:t>
      </w:r>
      <w:r>
        <w:rPr>
          <w:spacing w:val="-1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issues.</w:t>
      </w:r>
      <w:r>
        <w:rPr>
          <w:spacing w:val="-9"/>
        </w:rPr>
        <w:t xml:space="preserve"> </w:t>
      </w:r>
      <w:r>
        <w:rPr>
          <w:spacing w:val="-1"/>
        </w:rPr>
        <w:t>Therefore,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decision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spacing w:val="-2"/>
        </w:rPr>
        <w:t>DNN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restore</w:t>
      </w:r>
      <w:r>
        <w:rPr>
          <w:spacing w:val="-5"/>
        </w:rPr>
        <w:t xml:space="preserve"> </w:t>
      </w:r>
      <w:r>
        <w:rPr>
          <w:spacing w:val="-2"/>
        </w:rPr>
        <w:t>missing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speech.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addition,</w:t>
      </w:r>
      <w:r>
        <w:rPr>
          <w:spacing w:val="5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8"/>
        </w:rPr>
        <w:t xml:space="preserve"> </w:t>
      </w:r>
      <w:r>
        <w:rPr>
          <w:spacing w:val="-1"/>
        </w:rPr>
        <w:t>integrate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8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data,</w:t>
      </w:r>
      <w:r>
        <w:rPr>
          <w:spacing w:val="-8"/>
        </w:rPr>
        <w:t xml:space="preserve"> </w:t>
      </w:r>
      <w:r>
        <w:rPr>
          <w:spacing w:val="-1"/>
        </w:rPr>
        <w:t>namely</w:t>
      </w:r>
      <w:r>
        <w:rPr>
          <w:spacing w:val="-12"/>
        </w:rPr>
        <w:t xml:space="preserve"> </w:t>
      </w:r>
      <w:r>
        <w:rPr>
          <w:spacing w:val="-1"/>
        </w:rPr>
        <w:t>acoustic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articulatory</w:t>
      </w:r>
      <w:r>
        <w:rPr>
          <w:spacing w:val="-12"/>
        </w:rPr>
        <w:t xml:space="preserve"> </w:t>
      </w:r>
      <w:r>
        <w:rPr>
          <w:spacing w:val="-1"/>
        </w:rPr>
        <w:t>data.</w:t>
      </w:r>
      <w:r>
        <w:rPr>
          <w:spacing w:val="-12"/>
        </w:rPr>
        <w:t xml:space="preserve"> </w:t>
      </w:r>
      <w:r>
        <w:rPr>
          <w:spacing w:val="-1"/>
        </w:rPr>
        <w:t>According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papers,</w:t>
      </w:r>
      <w:r>
        <w:rPr>
          <w:spacing w:val="65"/>
        </w:rPr>
        <w:t xml:space="preserve"> </w:t>
      </w:r>
      <w:r>
        <w:rPr>
          <w:spacing w:val="-1"/>
        </w:rPr>
        <w:t>using</w:t>
      </w:r>
      <w:r>
        <w:rPr>
          <w:spacing w:val="12"/>
        </w:rPr>
        <w:t xml:space="preserve"> </w:t>
      </w:r>
      <w:r>
        <w:rPr>
          <w:spacing w:val="-1"/>
        </w:rPr>
        <w:t>articulatory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rPr>
          <w:spacing w:val="-1"/>
        </w:rPr>
        <w:t>increases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intelligibility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continuity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speech</w:t>
      </w:r>
      <w:r>
        <w:rPr>
          <w:spacing w:val="11"/>
        </w:rPr>
        <w:t xml:space="preserve"> </w:t>
      </w:r>
      <w:r>
        <w:rPr>
          <w:spacing w:val="-1"/>
        </w:rPr>
        <w:t>rather</w:t>
      </w:r>
      <w:r>
        <w:rPr>
          <w:spacing w:val="11"/>
        </w:rPr>
        <w:t xml:space="preserve"> </w:t>
      </w:r>
      <w:r>
        <w:rPr>
          <w:spacing w:val="-2"/>
        </w:rPr>
        <w:t>than</w:t>
      </w:r>
      <w:r>
        <w:rPr>
          <w:spacing w:val="11"/>
        </w:rPr>
        <w:t xml:space="preserve"> </w:t>
      </w:r>
      <w:r>
        <w:rPr>
          <w:spacing w:val="-2"/>
        </w:rPr>
        <w:t>utilizing</w:t>
      </w:r>
      <w:r>
        <w:rPr>
          <w:spacing w:val="12"/>
        </w:rPr>
        <w:t xml:space="preserve"> </w:t>
      </w:r>
      <w:r>
        <w:rPr>
          <w:spacing w:val="-1"/>
        </w:rPr>
        <w:t>acoustic</w:t>
      </w:r>
      <w:r>
        <w:rPr>
          <w:spacing w:val="11"/>
        </w:rPr>
        <w:t xml:space="preserve"> </w:t>
      </w:r>
      <w:r>
        <w:rPr>
          <w:spacing w:val="-1"/>
        </w:rPr>
        <w:t>data</w:t>
      </w:r>
      <w:r>
        <w:rPr>
          <w:spacing w:val="105"/>
        </w:rPr>
        <w:t xml:space="preserve"> </w:t>
      </w:r>
      <w:r>
        <w:rPr>
          <w:spacing w:val="-3"/>
        </w:rPr>
        <w:t>solely.</w:t>
      </w:r>
      <w:commentRangeEnd w:id="71"/>
      <w:r w:rsidR="00B26856">
        <w:rPr>
          <w:rStyle w:val="a5"/>
          <w:rFonts w:asciiTheme="minorHAnsi" w:eastAsiaTheme="minorEastAsia" w:hAnsiTheme="minorHAnsi"/>
        </w:rPr>
        <w:commentReference w:id="71"/>
      </w:r>
    </w:p>
    <w:p w14:paraId="6485D87E" w14:textId="77777777" w:rsidR="006B7DA8" w:rsidRDefault="00891864">
      <w:pPr>
        <w:spacing w:before="122"/>
        <w:ind w:left="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MS Mincho" w:eastAsia="MS Mincho" w:hAnsi="MS Mincho" w:cs="MS Mincho"/>
          <w:sz w:val="20"/>
          <w:szCs w:val="20"/>
        </w:rPr>
        <w:t>＜</w:t>
      </w:r>
      <w:proofErr w:type="spellStart"/>
      <w:r>
        <w:rPr>
          <w:rFonts w:ascii="MS Mincho" w:eastAsia="MS Mincho" w:hAnsi="MS Mincho" w:cs="MS Mincho"/>
          <w:sz w:val="20"/>
          <w:szCs w:val="20"/>
        </w:rPr>
        <w:t>研究計画・方法＞</w:t>
      </w:r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proofErr w:type="spellEnd"/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Plan,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Method</w:t>
      </w:r>
    </w:p>
    <w:p w14:paraId="7DCF4A89" w14:textId="77777777" w:rsidR="006B7DA8" w:rsidRDefault="00891864">
      <w:pPr>
        <w:spacing w:before="22"/>
        <w:ind w:left="223"/>
        <w:rPr>
          <w:rFonts w:ascii="MS Mincho" w:eastAsia="MS Mincho" w:hAnsi="MS Mincho" w:cs="MS Mincho"/>
          <w:sz w:val="18"/>
          <w:szCs w:val="18"/>
        </w:rPr>
      </w:pPr>
      <w:r>
        <w:rPr>
          <w:rFonts w:ascii="MS Mincho" w:eastAsia="MS Mincho" w:hAnsi="MS Mincho" w:cs="MS Mincho"/>
          <w:spacing w:val="-1"/>
          <w:sz w:val="18"/>
          <w:szCs w:val="18"/>
        </w:rPr>
        <w:t>（</w:t>
      </w:r>
      <w:proofErr w:type="spellStart"/>
      <w:r>
        <w:rPr>
          <w:rFonts w:ascii="MS Mincho" w:eastAsia="MS Mincho" w:hAnsi="MS Mincho" w:cs="MS Mincho"/>
          <w:spacing w:val="-1"/>
          <w:sz w:val="18"/>
          <w:szCs w:val="18"/>
        </w:rPr>
        <w:t>修士論文）本研究では、以下の研究結果を論文にまとめる</w:t>
      </w:r>
      <w:proofErr w:type="spellEnd"/>
      <w:r>
        <w:rPr>
          <w:rFonts w:ascii="MS Mincho" w:eastAsia="MS Mincho" w:hAnsi="MS Mincho" w:cs="MS Mincho"/>
          <w:spacing w:val="-1"/>
          <w:sz w:val="18"/>
          <w:szCs w:val="18"/>
        </w:rPr>
        <w:t>。</w:t>
      </w:r>
    </w:p>
    <w:p w14:paraId="146B7823" w14:textId="77777777" w:rsidR="006B7DA8" w:rsidRDefault="006B7DA8">
      <w:pPr>
        <w:spacing w:before="6"/>
        <w:rPr>
          <w:rFonts w:ascii="MS Mincho" w:eastAsia="MS Mincho" w:hAnsi="MS Mincho" w:cs="MS Mincho"/>
          <w:sz w:val="26"/>
          <w:szCs w:val="26"/>
        </w:rPr>
      </w:pPr>
    </w:p>
    <w:p w14:paraId="79EC8EAF" w14:textId="77777777" w:rsidR="006B7DA8" w:rsidRDefault="00891864">
      <w:pPr>
        <w:ind w:left="40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(Master’s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Thesis)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State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your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research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plan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method.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For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example </w:t>
      </w:r>
      <w:r>
        <w:rPr>
          <w:rFonts w:ascii="Times New Roman" w:eastAsia="Times New Roman" w:hAnsi="Times New Roman" w:cs="Times New Roman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format:</w:t>
      </w:r>
    </w:p>
    <w:p w14:paraId="032AC3B8" w14:textId="77777777" w:rsidR="006B7DA8" w:rsidRDefault="00891864">
      <w:pPr>
        <w:pStyle w:val="a3"/>
        <w:spacing w:before="38"/>
        <w:ind w:left="643"/>
      </w:pPr>
      <w:r>
        <w:t>This</w:t>
      </w:r>
      <w:r>
        <w:rPr>
          <w:spacing w:val="-1"/>
        </w:rPr>
        <w:t xml:space="preserve"> research</w:t>
      </w:r>
      <w:r>
        <w:t xml:space="preserve"> </w:t>
      </w:r>
      <w:r>
        <w:rPr>
          <w:spacing w:val="-2"/>
        </w:rPr>
        <w:t>comprises</w:t>
      </w:r>
    </w:p>
    <w:p w14:paraId="1AA30BF0" w14:textId="77777777" w:rsidR="006B7DA8" w:rsidRDefault="00891864">
      <w:pPr>
        <w:pStyle w:val="a3"/>
        <w:numPr>
          <w:ilvl w:val="0"/>
          <w:numId w:val="1"/>
        </w:numPr>
        <w:tabs>
          <w:tab w:val="left" w:pos="1124"/>
        </w:tabs>
      </w:pP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survey</w:t>
      </w:r>
      <w:r>
        <w:rPr>
          <w:spacing w:val="-3"/>
        </w:rPr>
        <w:t xml:space="preserve"> </w:t>
      </w:r>
      <w:r>
        <w:t xml:space="preserve">(1 </w:t>
      </w:r>
      <w:r>
        <w:rPr>
          <w:spacing w:val="-1"/>
        </w:rPr>
        <w:t>November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t>31</w:t>
      </w:r>
      <w:r>
        <w:rPr>
          <w:spacing w:val="-3"/>
        </w:rPr>
        <w:t xml:space="preserve"> </w:t>
      </w:r>
      <w:r>
        <w:rPr>
          <w:spacing w:val="-1"/>
        </w:rPr>
        <w:t>December)</w:t>
      </w:r>
    </w:p>
    <w:p w14:paraId="7C0DC277" w14:textId="77777777" w:rsidR="006B7DA8" w:rsidRDefault="00891864">
      <w:pPr>
        <w:pStyle w:val="a3"/>
        <w:spacing w:before="75" w:line="276" w:lineRule="auto"/>
        <w:ind w:right="217"/>
        <w:jc w:val="both"/>
      </w:pP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time,</w:t>
      </w:r>
      <w:r>
        <w:rPr>
          <w:spacing w:val="-3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intention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gather</w:t>
      </w:r>
      <w:r>
        <w:rPr>
          <w:spacing w:val="-6"/>
        </w:rPr>
        <w:t xml:space="preserve"> </w:t>
      </w:r>
      <w:r>
        <w:rPr>
          <w:spacing w:val="-1"/>
        </w:rPr>
        <w:t>general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terms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speech</w:t>
      </w:r>
      <w:r>
        <w:rPr>
          <w:spacing w:val="51"/>
        </w:rPr>
        <w:t xml:space="preserve"> </w:t>
      </w:r>
      <w:r>
        <w:rPr>
          <w:spacing w:val="-1"/>
        </w:rPr>
        <w:t>processing.</w:t>
      </w:r>
      <w:r>
        <w:rPr>
          <w:spacing w:val="24"/>
        </w:rPr>
        <w:t xml:space="preserve"> </w:t>
      </w:r>
      <w:r>
        <w:rPr>
          <w:spacing w:val="-2"/>
        </w:rPr>
        <w:t>First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all,</w:t>
      </w:r>
      <w:r>
        <w:rPr>
          <w:spacing w:val="26"/>
        </w:rPr>
        <w:t xml:space="preserve"> </w:t>
      </w:r>
      <w:r>
        <w:rPr>
          <w:spacing w:val="-2"/>
        </w:rPr>
        <w:t>myriads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fundamental</w:t>
      </w:r>
      <w:r>
        <w:rPr>
          <w:spacing w:val="23"/>
        </w:rPr>
        <w:t xml:space="preserve"> </w:t>
      </w:r>
      <w:r>
        <w:rPr>
          <w:spacing w:val="-1"/>
        </w:rPr>
        <w:t>aspects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speech</w:t>
      </w:r>
      <w:r>
        <w:rPr>
          <w:spacing w:val="21"/>
        </w:rPr>
        <w:t xml:space="preserve"> </w:t>
      </w:r>
      <w:r>
        <w:rPr>
          <w:spacing w:val="-3"/>
        </w:rPr>
        <w:t>(frequency,</w:t>
      </w:r>
      <w:r>
        <w:rPr>
          <w:spacing w:val="27"/>
        </w:rPr>
        <w:t xml:space="preserve"> </w:t>
      </w:r>
      <w:r>
        <w:rPr>
          <w:spacing w:val="-2"/>
        </w:rPr>
        <w:t>frame</w:t>
      </w:r>
      <w:r>
        <w:rPr>
          <w:spacing w:val="24"/>
        </w:rPr>
        <w:t xml:space="preserve"> </w:t>
      </w:r>
      <w:r>
        <w:rPr>
          <w:spacing w:val="-1"/>
        </w:rPr>
        <w:t>rate,</w:t>
      </w:r>
      <w:r>
        <w:rPr>
          <w:spacing w:val="89"/>
        </w:rPr>
        <w:t xml:space="preserve"> </w:t>
      </w:r>
      <w:r>
        <w:rPr>
          <w:rFonts w:cs="Times New Roman"/>
          <w:spacing w:val="-1"/>
        </w:rPr>
        <w:t>spectrum…)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some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basic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transform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functions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signal.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Subs</w:t>
      </w:r>
      <w:r>
        <w:rPr>
          <w:spacing w:val="-2"/>
        </w:rPr>
        <w:t>equently,</w:t>
      </w:r>
      <w:r>
        <w:rPr>
          <w:spacing w:val="14"/>
        </w:rPr>
        <w:t xml:space="preserve"> </w:t>
      </w:r>
      <w:r>
        <w:t>I</w:t>
      </w:r>
      <w:r>
        <w:rPr>
          <w:spacing w:val="11"/>
        </w:rPr>
        <w:t xml:space="preserve"> </w:t>
      </w:r>
      <w:r>
        <w:rPr>
          <w:spacing w:val="1"/>
        </w:rPr>
        <w:t>am</w:t>
      </w:r>
      <w:r>
        <w:rPr>
          <w:spacing w:val="10"/>
        </w:rPr>
        <w:t xml:space="preserve"> </w:t>
      </w:r>
      <w:r>
        <w:rPr>
          <w:spacing w:val="-1"/>
        </w:rPr>
        <w:t>going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conduct</w:t>
      </w:r>
      <w:r>
        <w:rPr>
          <w:spacing w:val="1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 xml:space="preserve">approaches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respect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phonemic</w:t>
      </w:r>
      <w:r>
        <w:t xml:space="preserve"> </w:t>
      </w:r>
      <w:r>
        <w:rPr>
          <w:spacing w:val="-1"/>
        </w:rPr>
        <w:t>restoration.</w:t>
      </w:r>
    </w:p>
    <w:p w14:paraId="36EA3CA0" w14:textId="77777777" w:rsidR="006B7DA8" w:rsidRDefault="00891864">
      <w:pPr>
        <w:pStyle w:val="a3"/>
        <w:spacing w:before="43" w:line="274" w:lineRule="auto"/>
        <w:ind w:right="227"/>
        <w:jc w:val="both"/>
      </w:pPr>
      <w:r>
        <w:rPr>
          <w:rFonts w:cs="Times New Roman"/>
        </w:rPr>
        <w:t>At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same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time,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enroll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subject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titled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“Analysis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Information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Science”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where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derive</w:t>
      </w:r>
      <w:r>
        <w:rPr>
          <w:rFonts w:cs="Times New Roman"/>
          <w:spacing w:val="69"/>
        </w:rPr>
        <w:t xml:space="preserve"> </w:t>
      </w:r>
      <w:r>
        <w:rPr>
          <w:spacing w:val="-1"/>
        </w:rPr>
        <w:t>essential background</w:t>
      </w:r>
      <w:r>
        <w:t xml:space="preserve"> of</w:t>
      </w:r>
      <w:r>
        <w:rPr>
          <w:spacing w:val="-1"/>
        </w:rPr>
        <w:t xml:space="preserve"> signal transformation</w:t>
      </w:r>
      <w:r>
        <w:t xml:space="preserve"> and </w:t>
      </w:r>
      <w:r>
        <w:rPr>
          <w:spacing w:val="-1"/>
        </w:rPr>
        <w:t>description.</w:t>
      </w:r>
    </w:p>
    <w:p w14:paraId="5324A775" w14:textId="77777777" w:rsidR="006B7DA8" w:rsidRDefault="00891864">
      <w:pPr>
        <w:pStyle w:val="a3"/>
        <w:numPr>
          <w:ilvl w:val="0"/>
          <w:numId w:val="1"/>
        </w:numPr>
        <w:tabs>
          <w:tab w:val="left" w:pos="1124"/>
        </w:tabs>
        <w:spacing w:before="44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analysis</w:t>
      </w:r>
      <w:r>
        <w:t xml:space="preserve"> </w:t>
      </w:r>
      <w:r>
        <w:rPr>
          <w:spacing w:val="-1"/>
        </w:rPr>
        <w:t>(1</w:t>
      </w:r>
      <w:r>
        <w:t xml:space="preserve"> </w:t>
      </w:r>
      <w:r>
        <w:rPr>
          <w:spacing w:val="-1"/>
        </w:rPr>
        <w:t>January</w:t>
      </w:r>
      <w:r>
        <w:rPr>
          <w:spacing w:val="-5"/>
        </w:rPr>
        <w:t xml:space="preserve"> </w:t>
      </w:r>
      <w:r>
        <w:rPr>
          <w:rFonts w:cs="Times New Roman"/>
        </w:rPr>
        <w:t xml:space="preserve">– </w:t>
      </w:r>
      <w:r>
        <w:t xml:space="preserve">31 </w:t>
      </w:r>
      <w:r>
        <w:rPr>
          <w:spacing w:val="-1"/>
        </w:rPr>
        <w:t>January)</w:t>
      </w:r>
    </w:p>
    <w:p w14:paraId="40390B78" w14:textId="77777777" w:rsidR="006B7DA8" w:rsidRDefault="00891864">
      <w:pPr>
        <w:pStyle w:val="a3"/>
        <w:spacing w:before="34" w:line="276" w:lineRule="auto"/>
        <w:ind w:right="218"/>
        <w:jc w:val="both"/>
      </w:pPr>
      <w: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different</w:t>
      </w:r>
      <w:r>
        <w:rPr>
          <w:spacing w:val="-11"/>
        </w:rPr>
        <w:t xml:space="preserve"> </w:t>
      </w:r>
      <w:r>
        <w:rPr>
          <w:spacing w:val="-1"/>
        </w:rPr>
        <w:t>types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research,</w:t>
      </w:r>
      <w:r>
        <w:rPr>
          <w:spacing w:val="-10"/>
        </w:rPr>
        <w:t xml:space="preserve"> </w:t>
      </w:r>
      <w:r>
        <w:rPr>
          <w:spacing w:val="-1"/>
        </w:rPr>
        <w:t>namely</w:t>
      </w:r>
      <w:r>
        <w:rPr>
          <w:spacing w:val="-12"/>
        </w:rPr>
        <w:t xml:space="preserve"> </w:t>
      </w:r>
      <w:r>
        <w:rPr>
          <w:spacing w:val="-1"/>
        </w:rPr>
        <w:t>acoustic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articulatory</w:t>
      </w:r>
      <w:r>
        <w:rPr>
          <w:spacing w:val="-15"/>
        </w:rPr>
        <w:t xml:space="preserve"> </w:t>
      </w:r>
      <w:r>
        <w:rPr>
          <w:spacing w:val="-1"/>
        </w:rPr>
        <w:t>data.</w:t>
      </w:r>
      <w:r>
        <w:rPr>
          <w:spacing w:val="85"/>
        </w:rPr>
        <w:t xml:space="preserve"> </w:t>
      </w:r>
      <w:r>
        <w:rPr>
          <w:spacing w:val="-1"/>
        </w:rPr>
        <w:t>Both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them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collected</w:t>
      </w:r>
      <w:r>
        <w:rPr>
          <w:spacing w:val="21"/>
        </w:rPr>
        <w:t xml:space="preserve"> </w:t>
      </w:r>
      <w:r>
        <w:rPr>
          <w:spacing w:val="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using</w:t>
      </w:r>
      <w:r>
        <w:rPr>
          <w:spacing w:val="19"/>
        </w:rPr>
        <w:t xml:space="preserve"> </w:t>
      </w:r>
      <w:r>
        <w:rPr>
          <w:spacing w:val="-1"/>
        </w:rPr>
        <w:t>Electromagnetic</w:t>
      </w:r>
      <w:r>
        <w:rPr>
          <w:spacing w:val="19"/>
        </w:rPr>
        <w:t xml:space="preserve"> </w:t>
      </w:r>
      <w:r>
        <w:rPr>
          <w:spacing w:val="-1"/>
        </w:rPr>
        <w:t>Midsagittal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Articulographic</w:t>
      </w:r>
      <w:proofErr w:type="spellEnd"/>
      <w:r>
        <w:rPr>
          <w:spacing w:val="19"/>
        </w:rPr>
        <w:t xml:space="preserve"> </w:t>
      </w:r>
      <w:r>
        <w:rPr>
          <w:spacing w:val="-1"/>
        </w:rPr>
        <w:t>(EMA)</w:t>
      </w:r>
      <w:r>
        <w:rPr>
          <w:spacing w:val="18"/>
        </w:rPr>
        <w:t xml:space="preserve"> </w:t>
      </w:r>
      <w:r>
        <w:rPr>
          <w:spacing w:val="-2"/>
        </w:rPr>
        <w:t>system.</w:t>
      </w:r>
      <w:r>
        <w:rPr>
          <w:spacing w:val="61"/>
        </w:rPr>
        <w:t xml:space="preserve"> </w:t>
      </w:r>
      <w:r>
        <w:rPr>
          <w:spacing w:val="-1"/>
        </w:rPr>
        <w:t>Articulatory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consist</w:t>
      </w:r>
      <w:r>
        <w:t xml:space="preserve"> of</w:t>
      </w:r>
      <w:r>
        <w:rPr>
          <w:spacing w:val="-1"/>
        </w:rPr>
        <w:t xml:space="preserve"> three</w:t>
      </w:r>
      <w:r>
        <w:rPr>
          <w:spacing w:val="2"/>
        </w:rPr>
        <w:t xml:space="preserve"> </w:t>
      </w:r>
      <w:r>
        <w:rPr>
          <w:spacing w:val="-1"/>
        </w:rPr>
        <w:t>dimensional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related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 position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upper</w:t>
      </w:r>
      <w:r>
        <w:rPr>
          <w:spacing w:val="-1"/>
        </w:rPr>
        <w:t xml:space="preserve"> lip,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lower</w:t>
      </w:r>
      <w:r>
        <w:rPr>
          <w:spacing w:val="61"/>
        </w:rPr>
        <w:t xml:space="preserve"> </w:t>
      </w:r>
      <w:r>
        <w:rPr>
          <w:spacing w:val="-1"/>
        </w:rPr>
        <w:t>lip,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5"/>
        </w:rPr>
        <w:t>jaw,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tongue</w:t>
      </w:r>
      <w:r>
        <w:rPr>
          <w:spacing w:val="25"/>
        </w:rPr>
        <w:t xml:space="preserve"> </w:t>
      </w:r>
      <w:r>
        <w:rPr>
          <w:spacing w:val="-2"/>
        </w:rPr>
        <w:t>bottom,</w:t>
      </w:r>
      <w:r>
        <w:rPr>
          <w:spacing w:val="27"/>
        </w:rPr>
        <w:t xml:space="preserve"> </w:t>
      </w:r>
      <w:proofErr w:type="gramStart"/>
      <w:r>
        <w:rPr>
          <w:spacing w:val="-1"/>
        </w:rPr>
        <w:t>the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tongue</w:t>
      </w:r>
      <w:r>
        <w:rPr>
          <w:spacing w:val="26"/>
        </w:rPr>
        <w:t xml:space="preserve"> </w:t>
      </w:r>
      <w:r>
        <w:rPr>
          <w:spacing w:val="-2"/>
        </w:rPr>
        <w:t>tip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tongue</w:t>
      </w:r>
      <w:r>
        <w:rPr>
          <w:spacing w:val="26"/>
        </w:rPr>
        <w:t xml:space="preserve"> </w:t>
      </w:r>
      <w:r>
        <w:rPr>
          <w:spacing w:val="-1"/>
        </w:rPr>
        <w:t>dorsum.</w:t>
      </w:r>
      <w:r>
        <w:rPr>
          <w:spacing w:val="26"/>
        </w:rPr>
        <w:t xml:space="preserve"> </w:t>
      </w:r>
      <w:r>
        <w:rPr>
          <w:spacing w:val="-1"/>
        </w:rPr>
        <w:t>According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3"/>
        </w:rPr>
        <w:t>some</w:t>
      </w:r>
      <w:r>
        <w:rPr>
          <w:spacing w:val="26"/>
        </w:rPr>
        <w:t xml:space="preserve"> </w:t>
      </w:r>
      <w:r>
        <w:rPr>
          <w:spacing w:val="-1"/>
        </w:rPr>
        <w:t>research,</w:t>
      </w:r>
      <w:r>
        <w:rPr>
          <w:spacing w:val="63"/>
        </w:rPr>
        <w:t xml:space="preserve"> </w:t>
      </w:r>
      <w:r>
        <w:rPr>
          <w:spacing w:val="-1"/>
        </w:rPr>
        <w:t>articulatory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contribute</w:t>
      </w:r>
      <w:r>
        <w:t xml:space="preserve"> </w:t>
      </w:r>
      <w:r>
        <w:rPr>
          <w:spacing w:val="-1"/>
        </w:rPr>
        <w:t>greatly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intelligibility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speech </w:t>
      </w:r>
      <w:r>
        <w:rPr>
          <w:spacing w:val="-2"/>
        </w:rPr>
        <w:t>with</w:t>
      </w:r>
      <w:r>
        <w:t xml:space="preserve"> </w:t>
      </w:r>
      <w:r>
        <w:rPr>
          <w:spacing w:val="-2"/>
        </w:rPr>
        <w:t>missing</w:t>
      </w:r>
      <w:r>
        <w:t xml:space="preserve"> </w:t>
      </w:r>
      <w:r>
        <w:rPr>
          <w:spacing w:val="-1"/>
        </w:rPr>
        <w:t>sounds.</w:t>
      </w:r>
    </w:p>
    <w:p w14:paraId="6779DDDF" w14:textId="77777777" w:rsidR="006B7DA8" w:rsidRDefault="00891864">
      <w:pPr>
        <w:pStyle w:val="a3"/>
        <w:spacing w:before="2" w:line="274" w:lineRule="auto"/>
        <w:ind w:right="223"/>
        <w:jc w:val="both"/>
      </w:pPr>
      <w:r>
        <w:t>I</w:t>
      </w:r>
      <w:r>
        <w:rPr>
          <w:spacing w:val="1"/>
        </w:rPr>
        <w:t xml:space="preserve"> </w:t>
      </w:r>
      <w:r>
        <w:rPr>
          <w:spacing w:val="-1"/>
        </w:rPr>
        <w:t>intend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t xml:space="preserve">apply </w:t>
      </w:r>
      <w:r>
        <w:rPr>
          <w:spacing w:val="-1"/>
        </w:rPr>
        <w:t>Mel</w:t>
      </w:r>
      <w:r>
        <w:rPr>
          <w:spacing w:val="3"/>
        </w:rPr>
        <w:t xml:space="preserve"> </w:t>
      </w:r>
      <w:r>
        <w:rPr>
          <w:spacing w:val="-1"/>
        </w:rPr>
        <w:t>Frequency Cepstral</w:t>
      </w:r>
      <w:r>
        <w:rPr>
          <w:spacing w:val="1"/>
        </w:rPr>
        <w:t xml:space="preserve"> </w:t>
      </w:r>
      <w:r>
        <w:rPr>
          <w:spacing w:val="-2"/>
        </w:rPr>
        <w:t>Coefficients</w:t>
      </w:r>
      <w:r>
        <w:rPr>
          <w:spacing w:val="2"/>
        </w:rPr>
        <w:t xml:space="preserve"> </w:t>
      </w:r>
      <w:r>
        <w:rPr>
          <w:spacing w:val="-1"/>
        </w:rPr>
        <w:t>(MFCCs)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feature</w:t>
      </w:r>
      <w:r>
        <w:rPr>
          <w:spacing w:val="4"/>
        </w:rPr>
        <w:t xml:space="preserve"> </w:t>
      </w:r>
      <w:r>
        <w:rPr>
          <w:spacing w:val="-1"/>
        </w:rPr>
        <w:t>widely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79"/>
        </w:rPr>
        <w:t xml:space="preserve"> </w:t>
      </w:r>
      <w:r>
        <w:rPr>
          <w:spacing w:val="-2"/>
        </w:rPr>
        <w:t>automatic</w:t>
      </w:r>
      <w:r>
        <w:t xml:space="preserve"> </w:t>
      </w:r>
      <w:r>
        <w:rPr>
          <w:spacing w:val="-1"/>
        </w:rPr>
        <w:t>speech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speaker recognition.</w:t>
      </w:r>
    </w:p>
    <w:p w14:paraId="4941A7B3" w14:textId="77777777" w:rsidR="006B7DA8" w:rsidRDefault="00891864">
      <w:pPr>
        <w:pStyle w:val="a3"/>
        <w:spacing w:before="3"/>
        <w:jc w:val="both"/>
      </w:pPr>
      <w:r>
        <w:t>Deep</w:t>
      </w:r>
      <w:r>
        <w:rPr>
          <w:spacing w:val="-3"/>
        </w:rPr>
        <w:t xml:space="preserve"> </w:t>
      </w:r>
      <w:r>
        <w:rPr>
          <w:spacing w:val="-1"/>
        </w:rPr>
        <w:t>Neural Network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also</w:t>
      </w:r>
      <w:r>
        <w:t xml:space="preserve"> </w:t>
      </w:r>
      <w:proofErr w:type="spellStart"/>
      <w:r>
        <w:rPr>
          <w:spacing w:val="-2"/>
        </w:rPr>
        <w:t>ultilised</w:t>
      </w:r>
      <w:proofErr w:type="spellEnd"/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 xml:space="preserve">because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its</w:t>
      </w:r>
      <w:r>
        <w:t xml:space="preserve"> </w:t>
      </w:r>
      <w:r>
        <w:rPr>
          <w:spacing w:val="-1"/>
        </w:rPr>
        <w:t>outperformance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recognition.</w:t>
      </w:r>
    </w:p>
    <w:p w14:paraId="76CB693F" w14:textId="77777777" w:rsidR="006B7DA8" w:rsidRDefault="00891864">
      <w:pPr>
        <w:pStyle w:val="a3"/>
        <w:numPr>
          <w:ilvl w:val="0"/>
          <w:numId w:val="1"/>
        </w:numPr>
        <w:tabs>
          <w:tab w:val="left" w:pos="1124"/>
        </w:tabs>
      </w:pP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t xml:space="preserve"> (1 </w:t>
      </w:r>
      <w:r>
        <w:rPr>
          <w:spacing w:val="-1"/>
        </w:rPr>
        <w:t>February</w:t>
      </w:r>
      <w:r>
        <w:rPr>
          <w:spacing w:val="-5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2"/>
        </w:rPr>
        <w:t xml:space="preserve"> </w:t>
      </w:r>
      <w:r>
        <w:t xml:space="preserve">15 </w:t>
      </w:r>
      <w:r>
        <w:rPr>
          <w:spacing w:val="-1"/>
        </w:rPr>
        <w:t>March)</w:t>
      </w:r>
    </w:p>
    <w:p w14:paraId="74919350" w14:textId="77777777" w:rsidR="006B7DA8" w:rsidRDefault="00891864">
      <w:pPr>
        <w:pStyle w:val="a3"/>
        <w:spacing w:before="75"/>
        <w:jc w:val="both"/>
      </w:pPr>
      <w:r>
        <w:t xml:space="preserve">-    </w:t>
      </w:r>
      <w:r>
        <w:rPr>
          <w:spacing w:val="26"/>
        </w:rP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rPr>
          <w:spacing w:val="-1"/>
        </w:rPr>
        <w:t>Neural Network</w:t>
      </w:r>
    </w:p>
    <w:p w14:paraId="0FCD66F7" w14:textId="77777777" w:rsidR="006B7DA8" w:rsidRDefault="00891864">
      <w:pPr>
        <w:pStyle w:val="a3"/>
        <w:spacing w:line="275" w:lineRule="auto"/>
        <w:ind w:left="1483" w:right="215"/>
        <w:jc w:val="both"/>
      </w:pPr>
      <w:r>
        <w:t>At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first</w:t>
      </w:r>
      <w:r>
        <w:rPr>
          <w:spacing w:val="-14"/>
        </w:rPr>
        <w:t xml:space="preserve"> </w:t>
      </w:r>
      <w:r>
        <w:rPr>
          <w:spacing w:val="-1"/>
        </w:rPr>
        <w:t>stage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data,</w:t>
      </w:r>
      <w:r>
        <w:rPr>
          <w:spacing w:val="-12"/>
        </w:rPr>
        <w:t xml:space="preserve"> </w:t>
      </w:r>
      <w:r>
        <w:rPr>
          <w:spacing w:val="-2"/>
        </w:rPr>
        <w:t>MFCC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disrupting</w:t>
      </w:r>
      <w:r>
        <w:rPr>
          <w:spacing w:val="-12"/>
        </w:rPr>
        <w:t xml:space="preserve"> </w:t>
      </w:r>
      <w:r>
        <w:rPr>
          <w:spacing w:val="-1"/>
        </w:rPr>
        <w:t>acoustic</w:t>
      </w:r>
      <w:r>
        <w:rPr>
          <w:spacing w:val="-12"/>
        </w:rPr>
        <w:t xml:space="preserve"> </w:t>
      </w:r>
      <w:r>
        <w:rPr>
          <w:spacing w:val="-1"/>
        </w:rPr>
        <w:t>signal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spacing w:val="-1"/>
        </w:rPr>
        <w:t>extracted,</w:t>
      </w:r>
      <w:r>
        <w:rPr>
          <w:spacing w:val="-12"/>
        </w:rPr>
        <w:t xml:space="preserve"> </w:t>
      </w:r>
      <w:r>
        <w:rPr>
          <w:spacing w:val="-1"/>
        </w:rPr>
        <w:t>including</w:t>
      </w:r>
      <w:r>
        <w:rPr>
          <w:spacing w:val="61"/>
        </w:rPr>
        <w:t xml:space="preserve"> </w:t>
      </w:r>
      <w:r>
        <w:rPr>
          <w:spacing w:val="-1"/>
        </w:rPr>
        <w:t>delta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delta-delta.</w:t>
      </w:r>
      <w:r>
        <w:rPr>
          <w:spacing w:val="7"/>
        </w:rPr>
        <w:t xml:space="preserve"> </w:t>
      </w:r>
      <w:r>
        <w:rPr>
          <w:spacing w:val="-1"/>
        </w:rPr>
        <w:t>Meanwhile,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articulatory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7"/>
        </w:rPr>
        <w:t xml:space="preserve"> </w:t>
      </w:r>
      <w:r>
        <w:rPr>
          <w:spacing w:val="-1"/>
        </w:rPr>
        <w:t>provide</w:t>
      </w:r>
      <w:r>
        <w:rPr>
          <w:spacing w:val="7"/>
        </w:rPr>
        <w:t xml:space="preserve"> </w:t>
      </w:r>
      <w:r>
        <w:rPr>
          <w:spacing w:val="-1"/>
        </w:rPr>
        <w:t>position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lips,</w:t>
      </w:r>
      <w:r>
        <w:rPr>
          <w:spacing w:val="6"/>
        </w:rPr>
        <w:t xml:space="preserve"> </w:t>
      </w:r>
      <w:r>
        <w:rPr>
          <w:spacing w:val="-1"/>
        </w:rPr>
        <w:t>jaw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tongue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three</w:t>
      </w:r>
      <w:r>
        <w:rPr>
          <w:spacing w:val="9"/>
        </w:rPr>
        <w:t xml:space="preserve"> </w:t>
      </w:r>
      <w:r>
        <w:rPr>
          <w:spacing w:val="-1"/>
        </w:rPr>
        <w:t>dimensional</w:t>
      </w:r>
      <w:r>
        <w:rPr>
          <w:spacing w:val="8"/>
        </w:rPr>
        <w:t xml:space="preserve"> </w:t>
      </w:r>
      <w:r>
        <w:rPr>
          <w:spacing w:val="-1"/>
        </w:rPr>
        <w:t>space.</w:t>
      </w:r>
      <w:r>
        <w:rPr>
          <w:spacing w:val="8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9"/>
        </w:rPr>
        <w:t xml:space="preserve"> </w:t>
      </w:r>
      <w:r>
        <w:rPr>
          <w:spacing w:val="-2"/>
        </w:rPr>
        <w:t>will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integrated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feature</w:t>
      </w:r>
      <w:r>
        <w:rPr>
          <w:spacing w:val="9"/>
        </w:rPr>
        <w:t xml:space="preserve"> </w:t>
      </w:r>
      <w:r>
        <w:rPr>
          <w:spacing w:val="-1"/>
        </w:rPr>
        <w:t>vector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9"/>
        </w:rPr>
        <w:t xml:space="preserve"> </w:t>
      </w:r>
      <w:r>
        <w:t>train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DNN.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1"/>
        </w:rPr>
        <w:t xml:space="preserve">output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 xml:space="preserve">be a </w:t>
      </w:r>
      <w:r>
        <w:rPr>
          <w:spacing w:val="-2"/>
        </w:rPr>
        <w:t>MFCC</w:t>
      </w:r>
      <w:r>
        <w:t xml:space="preserve"> </w:t>
      </w:r>
      <w:r>
        <w:rPr>
          <w:spacing w:val="-1"/>
        </w:rPr>
        <w:t>describing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original </w:t>
      </w:r>
      <w:r>
        <w:rPr>
          <w:spacing w:val="-2"/>
        </w:rPr>
        <w:t>acoustic</w:t>
      </w:r>
      <w:r>
        <w:t xml:space="preserve"> </w:t>
      </w:r>
      <w:r>
        <w:rPr>
          <w:spacing w:val="-1"/>
        </w:rPr>
        <w:t>signal.</w:t>
      </w:r>
    </w:p>
    <w:p w14:paraId="55F3D1CB" w14:textId="77777777" w:rsidR="006B7DA8" w:rsidRDefault="006B7DA8">
      <w:pPr>
        <w:spacing w:line="275" w:lineRule="auto"/>
        <w:jc w:val="both"/>
        <w:sectPr w:rsidR="006B7DA8">
          <w:pgSz w:w="11910" w:h="16840"/>
          <w:pgMar w:top="1320" w:right="500" w:bottom="760" w:left="1680" w:header="0" w:footer="572" w:gutter="0"/>
          <w:cols w:space="720"/>
        </w:sectPr>
      </w:pPr>
    </w:p>
    <w:p w14:paraId="05C43E34" w14:textId="77777777" w:rsidR="006B7DA8" w:rsidRDefault="006B7DA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493021E" w14:textId="77777777" w:rsidR="006B7DA8" w:rsidRDefault="00B26588">
      <w:pPr>
        <w:spacing w:line="200" w:lineRule="atLeas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0E6151E0" wp14:editId="468EA45D">
                <wp:extent cx="6035040" cy="8037195"/>
                <wp:effectExtent l="5715" t="2540" r="762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8037195"/>
                          <a:chOff x="0" y="0"/>
                          <a:chExt cx="9504" cy="12657"/>
                        </a:xfrm>
                      </wpg:grpSpPr>
                      <wpg:grpSp>
                        <wpg:cNvPr id="3" name="Group 7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92" cy="2"/>
                            <a:chOff x="6" y="6"/>
                            <a:chExt cx="9492" cy="2"/>
                          </a:xfrm>
                        </wpg:grpSpPr>
                        <wps:wsp>
                          <wps:cNvPr id="4" name="Freeform 8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7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2636"/>
                            <a:chOff x="11" y="11"/>
                            <a:chExt cx="2" cy="12636"/>
                          </a:xfrm>
                        </wpg:grpSpPr>
                        <wps:wsp>
                          <wps:cNvPr id="6" name="Freeform 7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26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2636"/>
                                <a:gd name="T2" fmla="+- 0 12646 11"/>
                                <a:gd name="T3" fmla="*/ 12646 h 126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636">
                                  <a:moveTo>
                                    <a:pt x="0" y="0"/>
                                  </a:moveTo>
                                  <a:lnTo>
                                    <a:pt x="0" y="126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5"/>
                        <wpg:cNvGrpSpPr>
                          <a:grpSpLocks/>
                        </wpg:cNvGrpSpPr>
                        <wpg:grpSpPr bwMode="auto">
                          <a:xfrm>
                            <a:off x="6" y="12651"/>
                            <a:ext cx="9492" cy="2"/>
                            <a:chOff x="6" y="12651"/>
                            <a:chExt cx="9492" cy="2"/>
                          </a:xfrm>
                        </wpg:grpSpPr>
                        <wps:wsp>
                          <wps:cNvPr id="8" name="Freeform 76"/>
                          <wps:cNvSpPr>
                            <a:spLocks/>
                          </wps:cNvSpPr>
                          <wps:spPr bwMode="auto">
                            <a:xfrm>
                              <a:off x="6" y="12651"/>
                              <a:ext cx="949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92"/>
                                <a:gd name="T2" fmla="+- 0 9497 6"/>
                                <a:gd name="T3" fmla="*/ T2 w 94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92">
                                  <a:moveTo>
                                    <a:pt x="0" y="0"/>
                                  </a:moveTo>
                                  <a:lnTo>
                                    <a:pt x="949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71"/>
                        <wpg:cNvGrpSpPr>
                          <a:grpSpLocks/>
                        </wpg:cNvGrpSpPr>
                        <wpg:grpSpPr bwMode="auto">
                          <a:xfrm>
                            <a:off x="9493" y="11"/>
                            <a:ext cx="2" cy="12636"/>
                            <a:chOff x="9493" y="11"/>
                            <a:chExt cx="2" cy="12636"/>
                          </a:xfrm>
                        </wpg:grpSpPr>
                        <wps:wsp>
                          <wps:cNvPr id="10" name="Freeform 74"/>
                          <wps:cNvSpPr>
                            <a:spLocks/>
                          </wps:cNvSpPr>
                          <wps:spPr bwMode="auto">
                            <a:xfrm>
                              <a:off x="9493" y="11"/>
                              <a:ext cx="2" cy="126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2636"/>
                                <a:gd name="T2" fmla="+- 0 12646 11"/>
                                <a:gd name="T3" fmla="*/ 12646 h 126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636">
                                  <a:moveTo>
                                    <a:pt x="0" y="0"/>
                                  </a:moveTo>
                                  <a:lnTo>
                                    <a:pt x="0" y="126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Picture 7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185" y="13"/>
                              <a:ext cx="1795" cy="10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7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59" y="56"/>
                              <a:ext cx="1646" cy="9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67"/>
                        <wpg:cNvGrpSpPr>
                          <a:grpSpLocks/>
                        </wpg:cNvGrpSpPr>
                        <wpg:grpSpPr bwMode="auto">
                          <a:xfrm>
                            <a:off x="2259" y="56"/>
                            <a:ext cx="1647" cy="915"/>
                            <a:chOff x="2259" y="56"/>
                            <a:chExt cx="1647" cy="915"/>
                          </a:xfrm>
                        </wpg:grpSpPr>
                        <wps:wsp>
                          <wps:cNvPr id="14" name="Freeform 70"/>
                          <wps:cNvSpPr>
                            <a:spLocks/>
                          </wps:cNvSpPr>
                          <wps:spPr bwMode="auto">
                            <a:xfrm>
                              <a:off x="2259" y="56"/>
                              <a:ext cx="1647" cy="915"/>
                            </a:xfrm>
                            <a:custGeom>
                              <a:avLst/>
                              <a:gdLst>
                                <a:gd name="T0" fmla="+- 0 2259 2259"/>
                                <a:gd name="T1" fmla="*/ T0 w 1647"/>
                                <a:gd name="T2" fmla="+- 0 209 56"/>
                                <a:gd name="T3" fmla="*/ 209 h 915"/>
                                <a:gd name="T4" fmla="+- 0 2274 2259"/>
                                <a:gd name="T5" fmla="*/ T4 w 1647"/>
                                <a:gd name="T6" fmla="+- 0 143 56"/>
                                <a:gd name="T7" fmla="*/ 143 h 915"/>
                                <a:gd name="T8" fmla="+- 0 2313 2259"/>
                                <a:gd name="T9" fmla="*/ T8 w 1647"/>
                                <a:gd name="T10" fmla="+- 0 92 56"/>
                                <a:gd name="T11" fmla="*/ 92 h 915"/>
                                <a:gd name="T12" fmla="+- 0 2371 2259"/>
                                <a:gd name="T13" fmla="*/ T12 w 1647"/>
                                <a:gd name="T14" fmla="+- 0 62 56"/>
                                <a:gd name="T15" fmla="*/ 62 h 915"/>
                                <a:gd name="T16" fmla="+- 0 3753 2259"/>
                                <a:gd name="T17" fmla="*/ T16 w 1647"/>
                                <a:gd name="T18" fmla="+- 0 56 56"/>
                                <a:gd name="T19" fmla="*/ 56 h 915"/>
                                <a:gd name="T20" fmla="+- 0 3776 2259"/>
                                <a:gd name="T21" fmla="*/ T20 w 1647"/>
                                <a:gd name="T22" fmla="+- 0 58 56"/>
                                <a:gd name="T23" fmla="*/ 58 h 915"/>
                                <a:gd name="T24" fmla="+- 0 3837 2259"/>
                                <a:gd name="T25" fmla="*/ T24 w 1647"/>
                                <a:gd name="T26" fmla="+- 0 82 56"/>
                                <a:gd name="T27" fmla="*/ 82 h 915"/>
                                <a:gd name="T28" fmla="+- 0 3882 2259"/>
                                <a:gd name="T29" fmla="*/ T28 w 1647"/>
                                <a:gd name="T30" fmla="+- 0 128 56"/>
                                <a:gd name="T31" fmla="*/ 128 h 915"/>
                                <a:gd name="T32" fmla="+- 0 3904 2259"/>
                                <a:gd name="T33" fmla="*/ T32 w 1647"/>
                                <a:gd name="T34" fmla="+- 0 191 56"/>
                                <a:gd name="T35" fmla="*/ 191 h 915"/>
                                <a:gd name="T36" fmla="+- 0 3905 2259"/>
                                <a:gd name="T37" fmla="*/ T36 w 1647"/>
                                <a:gd name="T38" fmla="+- 0 818 56"/>
                                <a:gd name="T39" fmla="*/ 818 h 915"/>
                                <a:gd name="T40" fmla="+- 0 3904 2259"/>
                                <a:gd name="T41" fmla="*/ T40 w 1647"/>
                                <a:gd name="T42" fmla="+- 0 841 56"/>
                                <a:gd name="T43" fmla="*/ 841 h 915"/>
                                <a:gd name="T44" fmla="+- 0 3880 2259"/>
                                <a:gd name="T45" fmla="*/ T44 w 1647"/>
                                <a:gd name="T46" fmla="+- 0 903 56"/>
                                <a:gd name="T47" fmla="*/ 903 h 915"/>
                                <a:gd name="T48" fmla="+- 0 3833 2259"/>
                                <a:gd name="T49" fmla="*/ T48 w 1647"/>
                                <a:gd name="T50" fmla="+- 0 948 56"/>
                                <a:gd name="T51" fmla="*/ 948 h 915"/>
                                <a:gd name="T52" fmla="+- 0 3771 2259"/>
                                <a:gd name="T53" fmla="*/ T52 w 1647"/>
                                <a:gd name="T54" fmla="+- 0 970 56"/>
                                <a:gd name="T55" fmla="*/ 970 h 915"/>
                                <a:gd name="T56" fmla="+- 0 2411 2259"/>
                                <a:gd name="T57" fmla="*/ T56 w 1647"/>
                                <a:gd name="T58" fmla="+- 0 971 56"/>
                                <a:gd name="T59" fmla="*/ 971 h 915"/>
                                <a:gd name="T60" fmla="+- 0 2388 2259"/>
                                <a:gd name="T61" fmla="*/ T60 w 1647"/>
                                <a:gd name="T62" fmla="+- 0 969 56"/>
                                <a:gd name="T63" fmla="*/ 969 h 915"/>
                                <a:gd name="T64" fmla="+- 0 2327 2259"/>
                                <a:gd name="T65" fmla="*/ T64 w 1647"/>
                                <a:gd name="T66" fmla="+- 0 945 56"/>
                                <a:gd name="T67" fmla="*/ 945 h 915"/>
                                <a:gd name="T68" fmla="+- 0 2282 2259"/>
                                <a:gd name="T69" fmla="*/ T68 w 1647"/>
                                <a:gd name="T70" fmla="+- 0 899 56"/>
                                <a:gd name="T71" fmla="*/ 899 h 915"/>
                                <a:gd name="T72" fmla="+- 0 2260 2259"/>
                                <a:gd name="T73" fmla="*/ T72 w 1647"/>
                                <a:gd name="T74" fmla="+- 0 836 56"/>
                                <a:gd name="T75" fmla="*/ 836 h 915"/>
                                <a:gd name="T76" fmla="+- 0 2259 2259"/>
                                <a:gd name="T77" fmla="*/ T76 w 1647"/>
                                <a:gd name="T78" fmla="+- 0 209 56"/>
                                <a:gd name="T79" fmla="*/ 209 h 9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647" h="915">
                                  <a:moveTo>
                                    <a:pt x="0" y="153"/>
                                  </a:moveTo>
                                  <a:lnTo>
                                    <a:pt x="15" y="87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112" y="6"/>
                                  </a:lnTo>
                                  <a:lnTo>
                                    <a:pt x="1494" y="0"/>
                                  </a:lnTo>
                                  <a:lnTo>
                                    <a:pt x="1517" y="2"/>
                                  </a:lnTo>
                                  <a:lnTo>
                                    <a:pt x="1578" y="26"/>
                                  </a:lnTo>
                                  <a:lnTo>
                                    <a:pt x="1623" y="72"/>
                                  </a:lnTo>
                                  <a:lnTo>
                                    <a:pt x="1645" y="135"/>
                                  </a:lnTo>
                                  <a:lnTo>
                                    <a:pt x="1646" y="762"/>
                                  </a:lnTo>
                                  <a:lnTo>
                                    <a:pt x="1645" y="785"/>
                                  </a:lnTo>
                                  <a:lnTo>
                                    <a:pt x="1621" y="847"/>
                                  </a:lnTo>
                                  <a:lnTo>
                                    <a:pt x="1574" y="892"/>
                                  </a:lnTo>
                                  <a:lnTo>
                                    <a:pt x="1512" y="914"/>
                                  </a:lnTo>
                                  <a:lnTo>
                                    <a:pt x="152" y="915"/>
                                  </a:lnTo>
                                  <a:lnTo>
                                    <a:pt x="129" y="913"/>
                                  </a:lnTo>
                                  <a:lnTo>
                                    <a:pt x="68" y="889"/>
                                  </a:lnTo>
                                  <a:lnTo>
                                    <a:pt x="23" y="843"/>
                                  </a:lnTo>
                                  <a:lnTo>
                                    <a:pt x="1" y="780"/>
                                  </a:lnTo>
                                  <a:lnTo>
                                    <a:pt x="0" y="1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21" y="39"/>
                              <a:ext cx="1630" cy="1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95" y="83"/>
                              <a:ext cx="14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" name="Group 63"/>
                        <wpg:cNvGrpSpPr>
                          <a:grpSpLocks/>
                        </wpg:cNvGrpSpPr>
                        <wpg:grpSpPr bwMode="auto">
                          <a:xfrm>
                            <a:off x="5895" y="83"/>
                            <a:ext cx="1481" cy="924"/>
                            <a:chOff x="5895" y="83"/>
                            <a:chExt cx="1481" cy="924"/>
                          </a:xfrm>
                        </wpg:grpSpPr>
                        <wps:wsp>
                          <wps:cNvPr id="18" name="Freeform 66"/>
                          <wps:cNvSpPr>
                            <a:spLocks/>
                          </wps:cNvSpPr>
                          <wps:spPr bwMode="auto">
                            <a:xfrm>
                              <a:off x="5895" y="83"/>
                              <a:ext cx="1481" cy="924"/>
                            </a:xfrm>
                            <a:custGeom>
                              <a:avLst/>
                              <a:gdLst>
                                <a:gd name="T0" fmla="+- 0 5895 5895"/>
                                <a:gd name="T1" fmla="*/ T0 w 1481"/>
                                <a:gd name="T2" fmla="+- 0 237 83"/>
                                <a:gd name="T3" fmla="*/ 237 h 924"/>
                                <a:gd name="T4" fmla="+- 0 5910 5895"/>
                                <a:gd name="T5" fmla="*/ T4 w 1481"/>
                                <a:gd name="T6" fmla="+- 0 171 83"/>
                                <a:gd name="T7" fmla="*/ 171 h 924"/>
                                <a:gd name="T8" fmla="+- 0 5949 5895"/>
                                <a:gd name="T9" fmla="*/ T8 w 1481"/>
                                <a:gd name="T10" fmla="+- 0 120 83"/>
                                <a:gd name="T11" fmla="*/ 120 h 924"/>
                                <a:gd name="T12" fmla="+- 0 6006 5895"/>
                                <a:gd name="T13" fmla="*/ T12 w 1481"/>
                                <a:gd name="T14" fmla="+- 0 89 83"/>
                                <a:gd name="T15" fmla="*/ 89 h 924"/>
                                <a:gd name="T16" fmla="+- 0 7222 5895"/>
                                <a:gd name="T17" fmla="*/ T16 w 1481"/>
                                <a:gd name="T18" fmla="+- 0 83 83"/>
                                <a:gd name="T19" fmla="*/ 83 h 924"/>
                                <a:gd name="T20" fmla="+- 0 7245 5895"/>
                                <a:gd name="T21" fmla="*/ T20 w 1481"/>
                                <a:gd name="T22" fmla="+- 0 84 83"/>
                                <a:gd name="T23" fmla="*/ 84 h 924"/>
                                <a:gd name="T24" fmla="+- 0 7306 5895"/>
                                <a:gd name="T25" fmla="*/ T24 w 1481"/>
                                <a:gd name="T26" fmla="+- 0 108 83"/>
                                <a:gd name="T27" fmla="*/ 108 h 924"/>
                                <a:gd name="T28" fmla="+- 0 7352 5895"/>
                                <a:gd name="T29" fmla="*/ T28 w 1481"/>
                                <a:gd name="T30" fmla="+- 0 154 83"/>
                                <a:gd name="T31" fmla="*/ 154 h 924"/>
                                <a:gd name="T32" fmla="+- 0 7374 5895"/>
                                <a:gd name="T33" fmla="*/ T32 w 1481"/>
                                <a:gd name="T34" fmla="+- 0 216 83"/>
                                <a:gd name="T35" fmla="*/ 216 h 924"/>
                                <a:gd name="T36" fmla="+- 0 7376 5895"/>
                                <a:gd name="T37" fmla="*/ T36 w 1481"/>
                                <a:gd name="T38" fmla="+- 0 853 83"/>
                                <a:gd name="T39" fmla="*/ 853 h 924"/>
                                <a:gd name="T40" fmla="+- 0 7374 5895"/>
                                <a:gd name="T41" fmla="*/ T40 w 1481"/>
                                <a:gd name="T42" fmla="+- 0 876 83"/>
                                <a:gd name="T43" fmla="*/ 876 h 924"/>
                                <a:gd name="T44" fmla="+- 0 7350 5895"/>
                                <a:gd name="T45" fmla="*/ T44 w 1481"/>
                                <a:gd name="T46" fmla="+- 0 937 83"/>
                                <a:gd name="T47" fmla="*/ 937 h 924"/>
                                <a:gd name="T48" fmla="+- 0 7304 5895"/>
                                <a:gd name="T49" fmla="*/ T48 w 1481"/>
                                <a:gd name="T50" fmla="+- 0 983 83"/>
                                <a:gd name="T51" fmla="*/ 983 h 924"/>
                                <a:gd name="T52" fmla="+- 0 7242 5895"/>
                                <a:gd name="T53" fmla="*/ T52 w 1481"/>
                                <a:gd name="T54" fmla="+- 0 1005 83"/>
                                <a:gd name="T55" fmla="*/ 1005 h 924"/>
                                <a:gd name="T56" fmla="+- 0 6049 5895"/>
                                <a:gd name="T57" fmla="*/ T56 w 1481"/>
                                <a:gd name="T58" fmla="+- 0 1007 83"/>
                                <a:gd name="T59" fmla="*/ 1007 h 924"/>
                                <a:gd name="T60" fmla="+- 0 6026 5895"/>
                                <a:gd name="T61" fmla="*/ T60 w 1481"/>
                                <a:gd name="T62" fmla="+- 0 1005 83"/>
                                <a:gd name="T63" fmla="*/ 1005 h 924"/>
                                <a:gd name="T64" fmla="+- 0 5964 5895"/>
                                <a:gd name="T65" fmla="*/ T64 w 1481"/>
                                <a:gd name="T66" fmla="+- 0 981 83"/>
                                <a:gd name="T67" fmla="*/ 981 h 924"/>
                                <a:gd name="T68" fmla="+- 0 5919 5895"/>
                                <a:gd name="T69" fmla="*/ T68 w 1481"/>
                                <a:gd name="T70" fmla="+- 0 935 83"/>
                                <a:gd name="T71" fmla="*/ 935 h 924"/>
                                <a:gd name="T72" fmla="+- 0 5896 5895"/>
                                <a:gd name="T73" fmla="*/ T72 w 1481"/>
                                <a:gd name="T74" fmla="+- 0 873 83"/>
                                <a:gd name="T75" fmla="*/ 873 h 924"/>
                                <a:gd name="T76" fmla="+- 0 5895 5895"/>
                                <a:gd name="T77" fmla="*/ T76 w 1481"/>
                                <a:gd name="T78" fmla="+- 0 237 83"/>
                                <a:gd name="T79" fmla="*/ 237 h 9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481" h="924">
                                  <a:moveTo>
                                    <a:pt x="0" y="154"/>
                                  </a:moveTo>
                                  <a:lnTo>
                                    <a:pt x="15" y="88"/>
                                  </a:lnTo>
                                  <a:lnTo>
                                    <a:pt x="54" y="37"/>
                                  </a:lnTo>
                                  <a:lnTo>
                                    <a:pt x="111" y="6"/>
                                  </a:lnTo>
                                  <a:lnTo>
                                    <a:pt x="1327" y="0"/>
                                  </a:lnTo>
                                  <a:lnTo>
                                    <a:pt x="1350" y="1"/>
                                  </a:lnTo>
                                  <a:lnTo>
                                    <a:pt x="1411" y="25"/>
                                  </a:lnTo>
                                  <a:lnTo>
                                    <a:pt x="1457" y="71"/>
                                  </a:lnTo>
                                  <a:lnTo>
                                    <a:pt x="1479" y="133"/>
                                  </a:lnTo>
                                  <a:lnTo>
                                    <a:pt x="1481" y="770"/>
                                  </a:lnTo>
                                  <a:lnTo>
                                    <a:pt x="1479" y="793"/>
                                  </a:lnTo>
                                  <a:lnTo>
                                    <a:pt x="1455" y="854"/>
                                  </a:lnTo>
                                  <a:lnTo>
                                    <a:pt x="1409" y="900"/>
                                  </a:lnTo>
                                  <a:lnTo>
                                    <a:pt x="1347" y="922"/>
                                  </a:lnTo>
                                  <a:lnTo>
                                    <a:pt x="154" y="924"/>
                                  </a:lnTo>
                                  <a:lnTo>
                                    <a:pt x="131" y="922"/>
                                  </a:lnTo>
                                  <a:lnTo>
                                    <a:pt x="69" y="898"/>
                                  </a:lnTo>
                                  <a:lnTo>
                                    <a:pt x="24" y="852"/>
                                  </a:lnTo>
                                  <a:lnTo>
                                    <a:pt x="1" y="790"/>
                                  </a:lnTo>
                                  <a:lnTo>
                                    <a:pt x="0" y="1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6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952" y="1237"/>
                              <a:ext cx="2244" cy="10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0" name="Picture 6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26" y="1280"/>
                              <a:ext cx="2095" cy="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1" name="Group 59"/>
                        <wpg:cNvGrpSpPr>
                          <a:grpSpLocks/>
                        </wpg:cNvGrpSpPr>
                        <wpg:grpSpPr bwMode="auto">
                          <a:xfrm>
                            <a:off x="2026" y="1280"/>
                            <a:ext cx="2096" cy="891"/>
                            <a:chOff x="2026" y="1280"/>
                            <a:chExt cx="2096" cy="891"/>
                          </a:xfrm>
                        </wpg:grpSpPr>
                        <wps:wsp>
                          <wps:cNvPr id="22" name="Freeform 62"/>
                          <wps:cNvSpPr>
                            <a:spLocks/>
                          </wps:cNvSpPr>
                          <wps:spPr bwMode="auto">
                            <a:xfrm>
                              <a:off x="2026" y="1280"/>
                              <a:ext cx="2096" cy="891"/>
                            </a:xfrm>
                            <a:custGeom>
                              <a:avLst/>
                              <a:gdLst>
                                <a:gd name="T0" fmla="+- 0 2026 2026"/>
                                <a:gd name="T1" fmla="*/ T0 w 2096"/>
                                <a:gd name="T2" fmla="+- 0 1429 1280"/>
                                <a:gd name="T3" fmla="*/ 1429 h 891"/>
                                <a:gd name="T4" fmla="+- 0 2041 2026"/>
                                <a:gd name="T5" fmla="*/ T4 w 2096"/>
                                <a:gd name="T6" fmla="+- 0 1363 1280"/>
                                <a:gd name="T7" fmla="*/ 1363 h 891"/>
                                <a:gd name="T8" fmla="+- 0 2082 2026"/>
                                <a:gd name="T9" fmla="*/ T8 w 2096"/>
                                <a:gd name="T10" fmla="+- 0 1313 1280"/>
                                <a:gd name="T11" fmla="*/ 1313 h 891"/>
                                <a:gd name="T12" fmla="+- 0 2141 2026"/>
                                <a:gd name="T13" fmla="*/ T12 w 2096"/>
                                <a:gd name="T14" fmla="+- 0 1284 1280"/>
                                <a:gd name="T15" fmla="*/ 1284 h 891"/>
                                <a:gd name="T16" fmla="+- 0 3973 2026"/>
                                <a:gd name="T17" fmla="*/ T16 w 2096"/>
                                <a:gd name="T18" fmla="+- 0 1280 1280"/>
                                <a:gd name="T19" fmla="*/ 1280 h 891"/>
                                <a:gd name="T20" fmla="+- 0 3996 2026"/>
                                <a:gd name="T21" fmla="*/ T20 w 2096"/>
                                <a:gd name="T22" fmla="+- 0 1282 1280"/>
                                <a:gd name="T23" fmla="*/ 1282 h 891"/>
                                <a:gd name="T24" fmla="+- 0 4057 2026"/>
                                <a:gd name="T25" fmla="*/ T24 w 2096"/>
                                <a:gd name="T26" fmla="+- 0 1306 1280"/>
                                <a:gd name="T27" fmla="*/ 1306 h 891"/>
                                <a:gd name="T28" fmla="+- 0 4101 2026"/>
                                <a:gd name="T29" fmla="*/ T28 w 2096"/>
                                <a:gd name="T30" fmla="+- 0 1354 1280"/>
                                <a:gd name="T31" fmla="*/ 1354 h 891"/>
                                <a:gd name="T32" fmla="+- 0 4121 2026"/>
                                <a:gd name="T33" fmla="*/ T32 w 2096"/>
                                <a:gd name="T34" fmla="+- 0 1417 1280"/>
                                <a:gd name="T35" fmla="*/ 1417 h 891"/>
                                <a:gd name="T36" fmla="+- 0 4121 2026"/>
                                <a:gd name="T37" fmla="*/ T36 w 2096"/>
                                <a:gd name="T38" fmla="+- 0 2022 1280"/>
                                <a:gd name="T39" fmla="*/ 2022 h 891"/>
                                <a:gd name="T40" fmla="+- 0 4120 2026"/>
                                <a:gd name="T41" fmla="*/ T40 w 2096"/>
                                <a:gd name="T42" fmla="+- 0 2045 1280"/>
                                <a:gd name="T43" fmla="*/ 2045 h 891"/>
                                <a:gd name="T44" fmla="+- 0 4095 2026"/>
                                <a:gd name="T45" fmla="*/ T44 w 2096"/>
                                <a:gd name="T46" fmla="+- 0 2106 1280"/>
                                <a:gd name="T47" fmla="*/ 2106 h 891"/>
                                <a:gd name="T48" fmla="+- 0 4048 2026"/>
                                <a:gd name="T49" fmla="*/ T48 w 2096"/>
                                <a:gd name="T50" fmla="+- 0 2150 1280"/>
                                <a:gd name="T51" fmla="*/ 2150 h 891"/>
                                <a:gd name="T52" fmla="+- 0 3984 2026"/>
                                <a:gd name="T53" fmla="*/ T52 w 2096"/>
                                <a:gd name="T54" fmla="+- 0 2170 1280"/>
                                <a:gd name="T55" fmla="*/ 2170 h 891"/>
                                <a:gd name="T56" fmla="+- 0 2175 2026"/>
                                <a:gd name="T57" fmla="*/ T56 w 2096"/>
                                <a:gd name="T58" fmla="+- 0 2171 1280"/>
                                <a:gd name="T59" fmla="*/ 2171 h 891"/>
                                <a:gd name="T60" fmla="+- 0 2152 2026"/>
                                <a:gd name="T61" fmla="*/ T60 w 2096"/>
                                <a:gd name="T62" fmla="+- 0 2169 1280"/>
                                <a:gd name="T63" fmla="*/ 2169 h 891"/>
                                <a:gd name="T64" fmla="+- 0 2090 2026"/>
                                <a:gd name="T65" fmla="*/ T64 w 2096"/>
                                <a:gd name="T66" fmla="+- 0 2144 1280"/>
                                <a:gd name="T67" fmla="*/ 2144 h 891"/>
                                <a:gd name="T68" fmla="+- 0 2046 2026"/>
                                <a:gd name="T69" fmla="*/ T68 w 2096"/>
                                <a:gd name="T70" fmla="+- 0 2097 1280"/>
                                <a:gd name="T71" fmla="*/ 2097 h 891"/>
                                <a:gd name="T72" fmla="+- 0 2027 2026"/>
                                <a:gd name="T73" fmla="*/ T72 w 2096"/>
                                <a:gd name="T74" fmla="+- 0 2034 1280"/>
                                <a:gd name="T75" fmla="*/ 2034 h 891"/>
                                <a:gd name="T76" fmla="+- 0 2026 2026"/>
                                <a:gd name="T77" fmla="*/ T76 w 2096"/>
                                <a:gd name="T78" fmla="+- 0 1429 1280"/>
                                <a:gd name="T79" fmla="*/ 1429 h 8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096" h="891">
                                  <a:moveTo>
                                    <a:pt x="0" y="149"/>
                                  </a:moveTo>
                                  <a:lnTo>
                                    <a:pt x="15" y="83"/>
                                  </a:lnTo>
                                  <a:lnTo>
                                    <a:pt x="56" y="33"/>
                                  </a:lnTo>
                                  <a:lnTo>
                                    <a:pt x="115" y="4"/>
                                  </a:lnTo>
                                  <a:lnTo>
                                    <a:pt x="1947" y="0"/>
                                  </a:lnTo>
                                  <a:lnTo>
                                    <a:pt x="1970" y="2"/>
                                  </a:lnTo>
                                  <a:lnTo>
                                    <a:pt x="2031" y="26"/>
                                  </a:lnTo>
                                  <a:lnTo>
                                    <a:pt x="2075" y="74"/>
                                  </a:lnTo>
                                  <a:lnTo>
                                    <a:pt x="2095" y="137"/>
                                  </a:lnTo>
                                  <a:lnTo>
                                    <a:pt x="2095" y="742"/>
                                  </a:lnTo>
                                  <a:lnTo>
                                    <a:pt x="2094" y="765"/>
                                  </a:lnTo>
                                  <a:lnTo>
                                    <a:pt x="2069" y="826"/>
                                  </a:lnTo>
                                  <a:lnTo>
                                    <a:pt x="2022" y="870"/>
                                  </a:lnTo>
                                  <a:lnTo>
                                    <a:pt x="1958" y="890"/>
                                  </a:lnTo>
                                  <a:lnTo>
                                    <a:pt x="149" y="891"/>
                                  </a:lnTo>
                                  <a:lnTo>
                                    <a:pt x="126" y="889"/>
                                  </a:lnTo>
                                  <a:lnTo>
                                    <a:pt x="64" y="864"/>
                                  </a:lnTo>
                                  <a:lnTo>
                                    <a:pt x="20" y="817"/>
                                  </a:lnTo>
                                  <a:lnTo>
                                    <a:pt x="1" y="754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32" y="2677"/>
                              <a:ext cx="2501" cy="1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06" y="2720"/>
                              <a:ext cx="2352" cy="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5" name="Group 55"/>
                        <wpg:cNvGrpSpPr>
                          <a:grpSpLocks/>
                        </wpg:cNvGrpSpPr>
                        <wpg:grpSpPr bwMode="auto">
                          <a:xfrm>
                            <a:off x="3406" y="2720"/>
                            <a:ext cx="2352" cy="977"/>
                            <a:chOff x="3406" y="2720"/>
                            <a:chExt cx="2352" cy="977"/>
                          </a:xfrm>
                        </wpg:grpSpPr>
                        <wps:wsp>
                          <wps:cNvPr id="26" name="Freeform 58"/>
                          <wps:cNvSpPr>
                            <a:spLocks/>
                          </wps:cNvSpPr>
                          <wps:spPr bwMode="auto">
                            <a:xfrm>
                              <a:off x="3406" y="2720"/>
                              <a:ext cx="2352" cy="977"/>
                            </a:xfrm>
                            <a:custGeom>
                              <a:avLst/>
                              <a:gdLst>
                                <a:gd name="T0" fmla="+- 0 3406 3406"/>
                                <a:gd name="T1" fmla="*/ T0 w 2352"/>
                                <a:gd name="T2" fmla="+- 0 2883 2720"/>
                                <a:gd name="T3" fmla="*/ 2883 h 977"/>
                                <a:gd name="T4" fmla="+- 0 3420 3406"/>
                                <a:gd name="T5" fmla="*/ T4 w 2352"/>
                                <a:gd name="T6" fmla="+- 0 2817 2720"/>
                                <a:gd name="T7" fmla="*/ 2817 h 977"/>
                                <a:gd name="T8" fmla="+- 0 3458 3406"/>
                                <a:gd name="T9" fmla="*/ T8 w 2352"/>
                                <a:gd name="T10" fmla="+- 0 2764 2720"/>
                                <a:gd name="T11" fmla="*/ 2764 h 977"/>
                                <a:gd name="T12" fmla="+- 0 3513 3406"/>
                                <a:gd name="T13" fmla="*/ T12 w 2352"/>
                                <a:gd name="T14" fmla="+- 0 2730 2720"/>
                                <a:gd name="T15" fmla="*/ 2730 h 977"/>
                                <a:gd name="T16" fmla="+- 0 5595 3406"/>
                                <a:gd name="T17" fmla="*/ T16 w 2352"/>
                                <a:gd name="T18" fmla="+- 0 2720 2720"/>
                                <a:gd name="T19" fmla="*/ 2720 h 977"/>
                                <a:gd name="T20" fmla="+- 0 5618 3406"/>
                                <a:gd name="T21" fmla="*/ T20 w 2352"/>
                                <a:gd name="T22" fmla="+- 0 2722 2720"/>
                                <a:gd name="T23" fmla="*/ 2722 h 977"/>
                                <a:gd name="T24" fmla="+- 0 5681 3406"/>
                                <a:gd name="T25" fmla="*/ T24 w 2352"/>
                                <a:gd name="T26" fmla="+- 0 2744 2720"/>
                                <a:gd name="T27" fmla="*/ 2744 h 977"/>
                                <a:gd name="T28" fmla="+- 0 5728 3406"/>
                                <a:gd name="T29" fmla="*/ T28 w 2352"/>
                                <a:gd name="T30" fmla="+- 0 2788 2720"/>
                                <a:gd name="T31" fmla="*/ 2788 h 977"/>
                                <a:gd name="T32" fmla="+- 0 5754 3406"/>
                                <a:gd name="T33" fmla="*/ T32 w 2352"/>
                                <a:gd name="T34" fmla="+- 0 2849 2720"/>
                                <a:gd name="T35" fmla="*/ 2849 h 977"/>
                                <a:gd name="T36" fmla="+- 0 5758 3406"/>
                                <a:gd name="T37" fmla="*/ T36 w 2352"/>
                                <a:gd name="T38" fmla="+- 0 3534 2720"/>
                                <a:gd name="T39" fmla="*/ 3534 h 977"/>
                                <a:gd name="T40" fmla="+- 0 5757 3406"/>
                                <a:gd name="T41" fmla="*/ T40 w 2352"/>
                                <a:gd name="T42" fmla="+- 0 3557 2720"/>
                                <a:gd name="T43" fmla="*/ 3557 h 977"/>
                                <a:gd name="T44" fmla="+- 0 5734 3406"/>
                                <a:gd name="T45" fmla="*/ T44 w 2352"/>
                                <a:gd name="T46" fmla="+- 0 3619 2720"/>
                                <a:gd name="T47" fmla="*/ 3619 h 977"/>
                                <a:gd name="T48" fmla="+- 0 5690 3406"/>
                                <a:gd name="T49" fmla="*/ T48 w 2352"/>
                                <a:gd name="T50" fmla="+- 0 3667 2720"/>
                                <a:gd name="T51" fmla="*/ 3667 h 977"/>
                                <a:gd name="T52" fmla="+- 0 5630 3406"/>
                                <a:gd name="T53" fmla="*/ T52 w 2352"/>
                                <a:gd name="T54" fmla="+- 0 3693 2720"/>
                                <a:gd name="T55" fmla="*/ 3693 h 977"/>
                                <a:gd name="T56" fmla="+- 0 3569 3406"/>
                                <a:gd name="T57" fmla="*/ T56 w 2352"/>
                                <a:gd name="T58" fmla="+- 0 3697 2720"/>
                                <a:gd name="T59" fmla="*/ 3697 h 977"/>
                                <a:gd name="T60" fmla="+- 0 3546 3406"/>
                                <a:gd name="T61" fmla="*/ T60 w 2352"/>
                                <a:gd name="T62" fmla="+- 0 3695 2720"/>
                                <a:gd name="T63" fmla="*/ 3695 h 977"/>
                                <a:gd name="T64" fmla="+- 0 3484 3406"/>
                                <a:gd name="T65" fmla="*/ T64 w 2352"/>
                                <a:gd name="T66" fmla="+- 0 3673 2720"/>
                                <a:gd name="T67" fmla="*/ 3673 h 977"/>
                                <a:gd name="T68" fmla="+- 0 3436 3406"/>
                                <a:gd name="T69" fmla="*/ T68 w 2352"/>
                                <a:gd name="T70" fmla="+- 0 3629 2720"/>
                                <a:gd name="T71" fmla="*/ 3629 h 977"/>
                                <a:gd name="T72" fmla="+- 0 3410 3406"/>
                                <a:gd name="T73" fmla="*/ T72 w 2352"/>
                                <a:gd name="T74" fmla="+- 0 3569 2720"/>
                                <a:gd name="T75" fmla="*/ 3569 h 977"/>
                                <a:gd name="T76" fmla="+- 0 3406 3406"/>
                                <a:gd name="T77" fmla="*/ T76 w 2352"/>
                                <a:gd name="T78" fmla="+- 0 2883 2720"/>
                                <a:gd name="T79" fmla="*/ 2883 h 9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352" h="977">
                                  <a:moveTo>
                                    <a:pt x="0" y="163"/>
                                  </a:moveTo>
                                  <a:lnTo>
                                    <a:pt x="14" y="97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107" y="10"/>
                                  </a:lnTo>
                                  <a:lnTo>
                                    <a:pt x="2189" y="0"/>
                                  </a:lnTo>
                                  <a:lnTo>
                                    <a:pt x="2212" y="2"/>
                                  </a:lnTo>
                                  <a:lnTo>
                                    <a:pt x="2275" y="24"/>
                                  </a:lnTo>
                                  <a:lnTo>
                                    <a:pt x="2322" y="68"/>
                                  </a:lnTo>
                                  <a:lnTo>
                                    <a:pt x="2348" y="129"/>
                                  </a:lnTo>
                                  <a:lnTo>
                                    <a:pt x="2352" y="814"/>
                                  </a:lnTo>
                                  <a:lnTo>
                                    <a:pt x="2351" y="837"/>
                                  </a:lnTo>
                                  <a:lnTo>
                                    <a:pt x="2328" y="899"/>
                                  </a:lnTo>
                                  <a:lnTo>
                                    <a:pt x="2284" y="947"/>
                                  </a:lnTo>
                                  <a:lnTo>
                                    <a:pt x="2224" y="973"/>
                                  </a:lnTo>
                                  <a:lnTo>
                                    <a:pt x="163" y="977"/>
                                  </a:lnTo>
                                  <a:lnTo>
                                    <a:pt x="140" y="975"/>
                                  </a:lnTo>
                                  <a:lnTo>
                                    <a:pt x="78" y="953"/>
                                  </a:lnTo>
                                  <a:lnTo>
                                    <a:pt x="30" y="909"/>
                                  </a:lnTo>
                                  <a:lnTo>
                                    <a:pt x="4" y="849"/>
                                  </a:lnTo>
                                  <a:lnTo>
                                    <a:pt x="0" y="1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Picture 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61" y="1239"/>
                              <a:ext cx="3730" cy="11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5" y="1283"/>
                              <a:ext cx="3581" cy="9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50"/>
                        <wpg:cNvGrpSpPr>
                          <a:grpSpLocks/>
                        </wpg:cNvGrpSpPr>
                        <wpg:grpSpPr bwMode="auto">
                          <a:xfrm>
                            <a:off x="4935" y="1283"/>
                            <a:ext cx="3581" cy="989"/>
                            <a:chOff x="4935" y="1283"/>
                            <a:chExt cx="3581" cy="989"/>
                          </a:xfrm>
                        </wpg:grpSpPr>
                        <wps:wsp>
                          <wps:cNvPr id="30" name="Freeform 54"/>
                          <wps:cNvSpPr>
                            <a:spLocks/>
                          </wps:cNvSpPr>
                          <wps:spPr bwMode="auto">
                            <a:xfrm>
                              <a:off x="4935" y="1283"/>
                              <a:ext cx="3581" cy="989"/>
                            </a:xfrm>
                            <a:custGeom>
                              <a:avLst/>
                              <a:gdLst>
                                <a:gd name="T0" fmla="+- 0 4935 4935"/>
                                <a:gd name="T1" fmla="*/ T0 w 3581"/>
                                <a:gd name="T2" fmla="+- 0 1447 1283"/>
                                <a:gd name="T3" fmla="*/ 1447 h 989"/>
                                <a:gd name="T4" fmla="+- 0 4949 4935"/>
                                <a:gd name="T5" fmla="*/ T4 w 3581"/>
                                <a:gd name="T6" fmla="+- 0 1382 1283"/>
                                <a:gd name="T7" fmla="*/ 1382 h 989"/>
                                <a:gd name="T8" fmla="+- 0 4986 4935"/>
                                <a:gd name="T9" fmla="*/ T8 w 3581"/>
                                <a:gd name="T10" fmla="+- 0 1328 1283"/>
                                <a:gd name="T11" fmla="*/ 1328 h 989"/>
                                <a:gd name="T12" fmla="+- 0 5041 4935"/>
                                <a:gd name="T13" fmla="*/ T12 w 3581"/>
                                <a:gd name="T14" fmla="+- 0 1293 1283"/>
                                <a:gd name="T15" fmla="*/ 1293 h 989"/>
                                <a:gd name="T16" fmla="+- 0 8351 4935"/>
                                <a:gd name="T17" fmla="*/ T16 w 3581"/>
                                <a:gd name="T18" fmla="+- 0 1283 1283"/>
                                <a:gd name="T19" fmla="*/ 1283 h 989"/>
                                <a:gd name="T20" fmla="+- 0 8374 4935"/>
                                <a:gd name="T21" fmla="*/ T20 w 3581"/>
                                <a:gd name="T22" fmla="+- 0 1284 1283"/>
                                <a:gd name="T23" fmla="*/ 1284 h 989"/>
                                <a:gd name="T24" fmla="+- 0 8436 4935"/>
                                <a:gd name="T25" fmla="*/ T24 w 3581"/>
                                <a:gd name="T26" fmla="+- 0 1306 1283"/>
                                <a:gd name="T27" fmla="*/ 1306 h 989"/>
                                <a:gd name="T28" fmla="+- 0 8484 4935"/>
                                <a:gd name="T29" fmla="*/ T28 w 3581"/>
                                <a:gd name="T30" fmla="+- 0 1350 1283"/>
                                <a:gd name="T31" fmla="*/ 1350 h 989"/>
                                <a:gd name="T32" fmla="+- 0 8511 4935"/>
                                <a:gd name="T33" fmla="*/ T32 w 3581"/>
                                <a:gd name="T34" fmla="+- 0 1410 1283"/>
                                <a:gd name="T35" fmla="*/ 1410 h 989"/>
                                <a:gd name="T36" fmla="+- 0 8516 4935"/>
                                <a:gd name="T37" fmla="*/ T36 w 3581"/>
                                <a:gd name="T38" fmla="+- 0 2107 1283"/>
                                <a:gd name="T39" fmla="*/ 2107 h 989"/>
                                <a:gd name="T40" fmla="+- 0 8514 4935"/>
                                <a:gd name="T41" fmla="*/ T40 w 3581"/>
                                <a:gd name="T42" fmla="+- 0 2130 1283"/>
                                <a:gd name="T43" fmla="*/ 2130 h 989"/>
                                <a:gd name="T44" fmla="+- 0 8492 4935"/>
                                <a:gd name="T45" fmla="*/ T44 w 3581"/>
                                <a:gd name="T46" fmla="+- 0 2192 1283"/>
                                <a:gd name="T47" fmla="*/ 2192 h 989"/>
                                <a:gd name="T48" fmla="+- 0 8448 4935"/>
                                <a:gd name="T49" fmla="*/ T48 w 3581"/>
                                <a:gd name="T50" fmla="+- 0 2240 1283"/>
                                <a:gd name="T51" fmla="*/ 2240 h 989"/>
                                <a:gd name="T52" fmla="+- 0 8388 4935"/>
                                <a:gd name="T53" fmla="*/ T52 w 3581"/>
                                <a:gd name="T54" fmla="+- 0 2267 1283"/>
                                <a:gd name="T55" fmla="*/ 2267 h 989"/>
                                <a:gd name="T56" fmla="+- 0 5100 4935"/>
                                <a:gd name="T57" fmla="*/ T56 w 3581"/>
                                <a:gd name="T58" fmla="+- 0 2271 1283"/>
                                <a:gd name="T59" fmla="*/ 2271 h 989"/>
                                <a:gd name="T60" fmla="+- 0 5077 4935"/>
                                <a:gd name="T61" fmla="*/ T60 w 3581"/>
                                <a:gd name="T62" fmla="+- 0 2270 1283"/>
                                <a:gd name="T63" fmla="*/ 2270 h 989"/>
                                <a:gd name="T64" fmla="+- 0 5014 4935"/>
                                <a:gd name="T65" fmla="*/ T64 w 3581"/>
                                <a:gd name="T66" fmla="+- 0 2248 1283"/>
                                <a:gd name="T67" fmla="*/ 2248 h 989"/>
                                <a:gd name="T68" fmla="+- 0 4967 4935"/>
                                <a:gd name="T69" fmla="*/ T68 w 3581"/>
                                <a:gd name="T70" fmla="+- 0 2204 1283"/>
                                <a:gd name="T71" fmla="*/ 2204 h 989"/>
                                <a:gd name="T72" fmla="+- 0 4939 4935"/>
                                <a:gd name="T73" fmla="*/ T72 w 3581"/>
                                <a:gd name="T74" fmla="+- 0 2144 1283"/>
                                <a:gd name="T75" fmla="*/ 2144 h 989"/>
                                <a:gd name="T76" fmla="+- 0 4935 4935"/>
                                <a:gd name="T77" fmla="*/ T76 w 3581"/>
                                <a:gd name="T78" fmla="+- 0 1447 1283"/>
                                <a:gd name="T79" fmla="*/ 1447 h 9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3581" h="989">
                                  <a:moveTo>
                                    <a:pt x="0" y="164"/>
                                  </a:moveTo>
                                  <a:lnTo>
                                    <a:pt x="14" y="99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3416" y="0"/>
                                  </a:lnTo>
                                  <a:lnTo>
                                    <a:pt x="3439" y="1"/>
                                  </a:lnTo>
                                  <a:lnTo>
                                    <a:pt x="3501" y="23"/>
                                  </a:lnTo>
                                  <a:lnTo>
                                    <a:pt x="3549" y="67"/>
                                  </a:lnTo>
                                  <a:lnTo>
                                    <a:pt x="3576" y="127"/>
                                  </a:lnTo>
                                  <a:lnTo>
                                    <a:pt x="3581" y="824"/>
                                  </a:lnTo>
                                  <a:lnTo>
                                    <a:pt x="3579" y="847"/>
                                  </a:lnTo>
                                  <a:lnTo>
                                    <a:pt x="3557" y="909"/>
                                  </a:lnTo>
                                  <a:lnTo>
                                    <a:pt x="3513" y="957"/>
                                  </a:lnTo>
                                  <a:lnTo>
                                    <a:pt x="3453" y="984"/>
                                  </a:lnTo>
                                  <a:lnTo>
                                    <a:pt x="165" y="988"/>
                                  </a:lnTo>
                                  <a:lnTo>
                                    <a:pt x="142" y="987"/>
                                  </a:lnTo>
                                  <a:lnTo>
                                    <a:pt x="79" y="965"/>
                                  </a:lnTo>
                                  <a:lnTo>
                                    <a:pt x="32" y="921"/>
                                  </a:lnTo>
                                  <a:lnTo>
                                    <a:pt x="4" y="861"/>
                                  </a:lnTo>
                                  <a:lnTo>
                                    <a:pt x="0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5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58" y="5507"/>
                              <a:ext cx="2436" cy="1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35" y="5658"/>
                              <a:ext cx="2282" cy="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33" y="5550"/>
                              <a:ext cx="2287" cy="1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4" name="Group 47"/>
                        <wpg:cNvGrpSpPr>
                          <a:grpSpLocks/>
                        </wpg:cNvGrpSpPr>
                        <wpg:grpSpPr bwMode="auto">
                          <a:xfrm>
                            <a:off x="3433" y="5550"/>
                            <a:ext cx="2288" cy="1289"/>
                            <a:chOff x="3433" y="5550"/>
                            <a:chExt cx="2288" cy="1289"/>
                          </a:xfrm>
                        </wpg:grpSpPr>
                        <wps:wsp>
                          <wps:cNvPr id="35" name="Freeform 49"/>
                          <wps:cNvSpPr>
                            <a:spLocks/>
                          </wps:cNvSpPr>
                          <wps:spPr bwMode="auto">
                            <a:xfrm>
                              <a:off x="3433" y="5550"/>
                              <a:ext cx="2288" cy="1289"/>
                            </a:xfrm>
                            <a:custGeom>
                              <a:avLst/>
                              <a:gdLst>
                                <a:gd name="T0" fmla="+- 0 3433 3433"/>
                                <a:gd name="T1" fmla="*/ T0 w 2288"/>
                                <a:gd name="T2" fmla="+- 0 5765 5550"/>
                                <a:gd name="T3" fmla="*/ 5765 h 1289"/>
                                <a:gd name="T4" fmla="+- 0 3443 3433"/>
                                <a:gd name="T5" fmla="*/ T4 w 2288"/>
                                <a:gd name="T6" fmla="+- 0 5698 5550"/>
                                <a:gd name="T7" fmla="*/ 5698 h 1289"/>
                                <a:gd name="T8" fmla="+- 0 3473 3433"/>
                                <a:gd name="T9" fmla="*/ T8 w 2288"/>
                                <a:gd name="T10" fmla="+- 0 5639 5550"/>
                                <a:gd name="T11" fmla="*/ 5639 h 1289"/>
                                <a:gd name="T12" fmla="+- 0 3518 3433"/>
                                <a:gd name="T13" fmla="*/ T12 w 2288"/>
                                <a:gd name="T14" fmla="+- 0 5593 5550"/>
                                <a:gd name="T15" fmla="*/ 5593 h 1289"/>
                                <a:gd name="T16" fmla="+- 0 3576 3433"/>
                                <a:gd name="T17" fmla="*/ T16 w 2288"/>
                                <a:gd name="T18" fmla="+- 0 5562 5550"/>
                                <a:gd name="T19" fmla="*/ 5562 h 1289"/>
                                <a:gd name="T20" fmla="+- 0 3643 3433"/>
                                <a:gd name="T21" fmla="*/ T20 w 2288"/>
                                <a:gd name="T22" fmla="+- 0 5550 5550"/>
                                <a:gd name="T23" fmla="*/ 5550 h 1289"/>
                                <a:gd name="T24" fmla="+- 0 5505 3433"/>
                                <a:gd name="T25" fmla="*/ T24 w 2288"/>
                                <a:gd name="T26" fmla="+- 0 5550 5550"/>
                                <a:gd name="T27" fmla="*/ 5550 h 1289"/>
                                <a:gd name="T28" fmla="+- 0 5528 3433"/>
                                <a:gd name="T29" fmla="*/ T28 w 2288"/>
                                <a:gd name="T30" fmla="+- 0 5551 5550"/>
                                <a:gd name="T31" fmla="*/ 5551 h 1289"/>
                                <a:gd name="T32" fmla="+- 0 5593 3433"/>
                                <a:gd name="T33" fmla="*/ T32 w 2288"/>
                                <a:gd name="T34" fmla="+- 0 5568 5550"/>
                                <a:gd name="T35" fmla="*/ 5568 h 1289"/>
                                <a:gd name="T36" fmla="+- 0 5647 3433"/>
                                <a:gd name="T37" fmla="*/ T36 w 2288"/>
                                <a:gd name="T38" fmla="+- 0 5604 5550"/>
                                <a:gd name="T39" fmla="*/ 5604 h 1289"/>
                                <a:gd name="T40" fmla="+- 0 5689 3433"/>
                                <a:gd name="T41" fmla="*/ T40 w 2288"/>
                                <a:gd name="T42" fmla="+- 0 5654 5550"/>
                                <a:gd name="T43" fmla="*/ 5654 h 1289"/>
                                <a:gd name="T44" fmla="+- 0 5714 3433"/>
                                <a:gd name="T45" fmla="*/ T44 w 2288"/>
                                <a:gd name="T46" fmla="+- 0 5715 5550"/>
                                <a:gd name="T47" fmla="*/ 5715 h 1289"/>
                                <a:gd name="T48" fmla="+- 0 5720 3433"/>
                                <a:gd name="T49" fmla="*/ T48 w 2288"/>
                                <a:gd name="T50" fmla="+- 0 6624 5550"/>
                                <a:gd name="T51" fmla="*/ 6624 h 1289"/>
                                <a:gd name="T52" fmla="+- 0 5718 3433"/>
                                <a:gd name="T53" fmla="*/ T52 w 2288"/>
                                <a:gd name="T54" fmla="+- 0 6647 5550"/>
                                <a:gd name="T55" fmla="*/ 6647 h 1289"/>
                                <a:gd name="T56" fmla="+- 0 5701 3433"/>
                                <a:gd name="T57" fmla="*/ T56 w 2288"/>
                                <a:gd name="T58" fmla="+- 0 6711 5550"/>
                                <a:gd name="T59" fmla="*/ 6711 h 1289"/>
                                <a:gd name="T60" fmla="+- 0 5666 3433"/>
                                <a:gd name="T61" fmla="*/ T60 w 2288"/>
                                <a:gd name="T62" fmla="+- 0 6766 5550"/>
                                <a:gd name="T63" fmla="*/ 6766 h 1289"/>
                                <a:gd name="T64" fmla="+- 0 5616 3433"/>
                                <a:gd name="T65" fmla="*/ T64 w 2288"/>
                                <a:gd name="T66" fmla="+- 0 6808 5550"/>
                                <a:gd name="T67" fmla="*/ 6808 h 1289"/>
                                <a:gd name="T68" fmla="+- 0 5555 3433"/>
                                <a:gd name="T69" fmla="*/ T68 w 2288"/>
                                <a:gd name="T70" fmla="+- 0 6833 5550"/>
                                <a:gd name="T71" fmla="*/ 6833 h 1289"/>
                                <a:gd name="T72" fmla="+- 0 3647 3433"/>
                                <a:gd name="T73" fmla="*/ T72 w 2288"/>
                                <a:gd name="T74" fmla="+- 0 6839 5550"/>
                                <a:gd name="T75" fmla="*/ 6839 h 1289"/>
                                <a:gd name="T76" fmla="+- 0 3624 3433"/>
                                <a:gd name="T77" fmla="*/ T76 w 2288"/>
                                <a:gd name="T78" fmla="+- 0 6837 5550"/>
                                <a:gd name="T79" fmla="*/ 6837 h 1289"/>
                                <a:gd name="T80" fmla="+- 0 3560 3433"/>
                                <a:gd name="T81" fmla="*/ T80 w 2288"/>
                                <a:gd name="T82" fmla="+- 0 6820 5550"/>
                                <a:gd name="T83" fmla="*/ 6820 h 1289"/>
                                <a:gd name="T84" fmla="+- 0 3505 3433"/>
                                <a:gd name="T85" fmla="*/ T84 w 2288"/>
                                <a:gd name="T86" fmla="+- 0 6785 5550"/>
                                <a:gd name="T87" fmla="*/ 6785 h 1289"/>
                                <a:gd name="T88" fmla="+- 0 3463 3433"/>
                                <a:gd name="T89" fmla="*/ T88 w 2288"/>
                                <a:gd name="T90" fmla="+- 0 6735 5550"/>
                                <a:gd name="T91" fmla="*/ 6735 h 1289"/>
                                <a:gd name="T92" fmla="+- 0 3438 3433"/>
                                <a:gd name="T93" fmla="*/ T92 w 2288"/>
                                <a:gd name="T94" fmla="+- 0 6673 5550"/>
                                <a:gd name="T95" fmla="*/ 6673 h 1289"/>
                                <a:gd name="T96" fmla="+- 0 3433 3433"/>
                                <a:gd name="T97" fmla="*/ T96 w 2288"/>
                                <a:gd name="T98" fmla="+- 0 5765 5550"/>
                                <a:gd name="T99" fmla="*/ 5765 h 12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288" h="1289">
                                  <a:moveTo>
                                    <a:pt x="0" y="215"/>
                                  </a:moveTo>
                                  <a:lnTo>
                                    <a:pt x="10" y="148"/>
                                  </a:lnTo>
                                  <a:lnTo>
                                    <a:pt x="40" y="8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143" y="12"/>
                                  </a:lnTo>
                                  <a:lnTo>
                                    <a:pt x="210" y="0"/>
                                  </a:lnTo>
                                  <a:lnTo>
                                    <a:pt x="2072" y="0"/>
                                  </a:lnTo>
                                  <a:lnTo>
                                    <a:pt x="2095" y="1"/>
                                  </a:lnTo>
                                  <a:lnTo>
                                    <a:pt x="2160" y="18"/>
                                  </a:lnTo>
                                  <a:lnTo>
                                    <a:pt x="2214" y="54"/>
                                  </a:lnTo>
                                  <a:lnTo>
                                    <a:pt x="2256" y="104"/>
                                  </a:lnTo>
                                  <a:lnTo>
                                    <a:pt x="2281" y="165"/>
                                  </a:lnTo>
                                  <a:lnTo>
                                    <a:pt x="2287" y="1074"/>
                                  </a:lnTo>
                                  <a:lnTo>
                                    <a:pt x="2285" y="1097"/>
                                  </a:lnTo>
                                  <a:lnTo>
                                    <a:pt x="2268" y="1161"/>
                                  </a:lnTo>
                                  <a:lnTo>
                                    <a:pt x="2233" y="1216"/>
                                  </a:lnTo>
                                  <a:lnTo>
                                    <a:pt x="2183" y="1258"/>
                                  </a:lnTo>
                                  <a:lnTo>
                                    <a:pt x="2122" y="1283"/>
                                  </a:lnTo>
                                  <a:lnTo>
                                    <a:pt x="214" y="1289"/>
                                  </a:lnTo>
                                  <a:lnTo>
                                    <a:pt x="191" y="1287"/>
                                  </a:lnTo>
                                  <a:lnTo>
                                    <a:pt x="127" y="1270"/>
                                  </a:lnTo>
                                  <a:lnTo>
                                    <a:pt x="72" y="1235"/>
                                  </a:lnTo>
                                  <a:lnTo>
                                    <a:pt x="30" y="1185"/>
                                  </a:lnTo>
                                  <a:lnTo>
                                    <a:pt x="5" y="1123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02" y="5694"/>
                              <a:ext cx="2148" cy="10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7" name="Group 42"/>
                        <wpg:cNvGrpSpPr>
                          <a:grpSpLocks/>
                        </wpg:cNvGrpSpPr>
                        <wpg:grpSpPr bwMode="auto">
                          <a:xfrm>
                            <a:off x="2949" y="966"/>
                            <a:ext cx="120" cy="368"/>
                            <a:chOff x="2949" y="966"/>
                            <a:chExt cx="120" cy="368"/>
                          </a:xfrm>
                        </wpg:grpSpPr>
                        <wps:wsp>
                          <wps:cNvPr id="38" name="Freeform 46"/>
                          <wps:cNvSpPr>
                            <a:spLocks/>
                          </wps:cNvSpPr>
                          <wps:spPr bwMode="auto">
                            <a:xfrm>
                              <a:off x="2949" y="966"/>
                              <a:ext cx="120" cy="368"/>
                            </a:xfrm>
                            <a:custGeom>
                              <a:avLst/>
                              <a:gdLst>
                                <a:gd name="T0" fmla="+- 0 2949 2949"/>
                                <a:gd name="T1" fmla="*/ T0 w 120"/>
                                <a:gd name="T2" fmla="+- 0 1211 966"/>
                                <a:gd name="T3" fmla="*/ 1211 h 368"/>
                                <a:gd name="T4" fmla="+- 0 3005 2949"/>
                                <a:gd name="T5" fmla="*/ T4 w 120"/>
                                <a:gd name="T6" fmla="+- 0 1333 966"/>
                                <a:gd name="T7" fmla="*/ 1333 h 368"/>
                                <a:gd name="T8" fmla="+- 0 3058 2949"/>
                                <a:gd name="T9" fmla="*/ T8 w 120"/>
                                <a:gd name="T10" fmla="+- 0 1233 966"/>
                                <a:gd name="T11" fmla="*/ 1233 h 368"/>
                                <a:gd name="T12" fmla="+- 0 3018 2949"/>
                                <a:gd name="T13" fmla="*/ T12 w 120"/>
                                <a:gd name="T14" fmla="+- 0 1233 966"/>
                                <a:gd name="T15" fmla="*/ 1233 h 368"/>
                                <a:gd name="T16" fmla="+- 0 2998 2949"/>
                                <a:gd name="T17" fmla="*/ T16 w 120"/>
                                <a:gd name="T18" fmla="+- 0 1233 966"/>
                                <a:gd name="T19" fmla="*/ 1233 h 368"/>
                                <a:gd name="T20" fmla="+- 0 2999 2949"/>
                                <a:gd name="T21" fmla="*/ T20 w 120"/>
                                <a:gd name="T22" fmla="+- 0 1213 966"/>
                                <a:gd name="T23" fmla="*/ 1213 h 368"/>
                                <a:gd name="T24" fmla="+- 0 2949 2949"/>
                                <a:gd name="T25" fmla="*/ T24 w 120"/>
                                <a:gd name="T26" fmla="+- 0 1211 966"/>
                                <a:gd name="T27" fmla="*/ 1211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368">
                                  <a:moveTo>
                                    <a:pt x="0" y="245"/>
                                  </a:moveTo>
                                  <a:lnTo>
                                    <a:pt x="56" y="36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69" y="267"/>
                                  </a:lnTo>
                                  <a:lnTo>
                                    <a:pt x="49" y="267"/>
                                  </a:lnTo>
                                  <a:lnTo>
                                    <a:pt x="50" y="247"/>
                                  </a:lnTo>
                                  <a:lnTo>
                                    <a:pt x="0" y="2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5"/>
                          <wps:cNvSpPr>
                            <a:spLocks/>
                          </wps:cNvSpPr>
                          <wps:spPr bwMode="auto">
                            <a:xfrm>
                              <a:off x="2949" y="966"/>
                              <a:ext cx="120" cy="368"/>
                            </a:xfrm>
                            <a:custGeom>
                              <a:avLst/>
                              <a:gdLst>
                                <a:gd name="T0" fmla="+- 0 2999 2949"/>
                                <a:gd name="T1" fmla="*/ T0 w 120"/>
                                <a:gd name="T2" fmla="+- 0 1213 966"/>
                                <a:gd name="T3" fmla="*/ 1213 h 368"/>
                                <a:gd name="T4" fmla="+- 0 2998 2949"/>
                                <a:gd name="T5" fmla="*/ T4 w 120"/>
                                <a:gd name="T6" fmla="+- 0 1233 966"/>
                                <a:gd name="T7" fmla="*/ 1233 h 368"/>
                                <a:gd name="T8" fmla="+- 0 3018 2949"/>
                                <a:gd name="T9" fmla="*/ T8 w 120"/>
                                <a:gd name="T10" fmla="+- 0 1233 966"/>
                                <a:gd name="T11" fmla="*/ 1233 h 368"/>
                                <a:gd name="T12" fmla="+- 0 3019 2949"/>
                                <a:gd name="T13" fmla="*/ T12 w 120"/>
                                <a:gd name="T14" fmla="+- 0 1213 966"/>
                                <a:gd name="T15" fmla="*/ 1213 h 368"/>
                                <a:gd name="T16" fmla="+- 0 2999 2949"/>
                                <a:gd name="T17" fmla="*/ T16 w 120"/>
                                <a:gd name="T18" fmla="+- 0 1213 966"/>
                                <a:gd name="T19" fmla="*/ 1213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368">
                                  <a:moveTo>
                                    <a:pt x="50" y="247"/>
                                  </a:moveTo>
                                  <a:lnTo>
                                    <a:pt x="49" y="267"/>
                                  </a:lnTo>
                                  <a:lnTo>
                                    <a:pt x="69" y="267"/>
                                  </a:lnTo>
                                  <a:lnTo>
                                    <a:pt x="70" y="247"/>
                                  </a:lnTo>
                                  <a:lnTo>
                                    <a:pt x="5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4"/>
                          <wps:cNvSpPr>
                            <a:spLocks/>
                          </wps:cNvSpPr>
                          <wps:spPr bwMode="auto">
                            <a:xfrm>
                              <a:off x="2949" y="966"/>
                              <a:ext cx="120" cy="368"/>
                            </a:xfrm>
                            <a:custGeom>
                              <a:avLst/>
                              <a:gdLst>
                                <a:gd name="T0" fmla="+- 0 3019 2949"/>
                                <a:gd name="T1" fmla="*/ T0 w 120"/>
                                <a:gd name="T2" fmla="+- 0 1213 966"/>
                                <a:gd name="T3" fmla="*/ 1213 h 368"/>
                                <a:gd name="T4" fmla="+- 0 3018 2949"/>
                                <a:gd name="T5" fmla="*/ T4 w 120"/>
                                <a:gd name="T6" fmla="+- 0 1233 966"/>
                                <a:gd name="T7" fmla="*/ 1233 h 368"/>
                                <a:gd name="T8" fmla="+- 0 3058 2949"/>
                                <a:gd name="T9" fmla="*/ T8 w 120"/>
                                <a:gd name="T10" fmla="+- 0 1233 966"/>
                                <a:gd name="T11" fmla="*/ 1233 h 368"/>
                                <a:gd name="T12" fmla="+- 0 3069 2949"/>
                                <a:gd name="T13" fmla="*/ T12 w 120"/>
                                <a:gd name="T14" fmla="+- 0 1214 966"/>
                                <a:gd name="T15" fmla="*/ 1214 h 368"/>
                                <a:gd name="T16" fmla="+- 0 3019 2949"/>
                                <a:gd name="T17" fmla="*/ T16 w 120"/>
                                <a:gd name="T18" fmla="+- 0 1213 966"/>
                                <a:gd name="T19" fmla="*/ 1213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368">
                                  <a:moveTo>
                                    <a:pt x="70" y="247"/>
                                  </a:moveTo>
                                  <a:lnTo>
                                    <a:pt x="69" y="26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20" y="248"/>
                                  </a:lnTo>
                                  <a:lnTo>
                                    <a:pt x="70" y="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/>
                          </wps:cNvSpPr>
                          <wps:spPr bwMode="auto">
                            <a:xfrm>
                              <a:off x="2949" y="966"/>
                              <a:ext cx="120" cy="368"/>
                            </a:xfrm>
                            <a:custGeom>
                              <a:avLst/>
                              <a:gdLst>
                                <a:gd name="T0" fmla="+- 0 3005 2949"/>
                                <a:gd name="T1" fmla="*/ T0 w 120"/>
                                <a:gd name="T2" fmla="+- 0 966 966"/>
                                <a:gd name="T3" fmla="*/ 966 h 368"/>
                                <a:gd name="T4" fmla="+- 0 2999 2949"/>
                                <a:gd name="T5" fmla="*/ T4 w 120"/>
                                <a:gd name="T6" fmla="+- 0 1213 966"/>
                                <a:gd name="T7" fmla="*/ 1213 h 368"/>
                                <a:gd name="T8" fmla="+- 0 3019 2949"/>
                                <a:gd name="T9" fmla="*/ T8 w 120"/>
                                <a:gd name="T10" fmla="+- 0 1213 966"/>
                                <a:gd name="T11" fmla="*/ 1213 h 368"/>
                                <a:gd name="T12" fmla="+- 0 3025 2949"/>
                                <a:gd name="T13" fmla="*/ T12 w 120"/>
                                <a:gd name="T14" fmla="+- 0 966 966"/>
                                <a:gd name="T15" fmla="*/ 966 h 368"/>
                                <a:gd name="T16" fmla="+- 0 3005 2949"/>
                                <a:gd name="T17" fmla="*/ T16 w 120"/>
                                <a:gd name="T18" fmla="+- 0 966 966"/>
                                <a:gd name="T19" fmla="*/ 966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368">
                                  <a:moveTo>
                                    <a:pt x="56" y="0"/>
                                  </a:moveTo>
                                  <a:lnTo>
                                    <a:pt x="50" y="247"/>
                                  </a:lnTo>
                                  <a:lnTo>
                                    <a:pt x="70" y="247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6517" y="1007"/>
                            <a:ext cx="120" cy="323"/>
                            <a:chOff x="6517" y="1007"/>
                            <a:chExt cx="120" cy="323"/>
                          </a:xfrm>
                        </wpg:grpSpPr>
                        <wps:wsp>
                          <wps:cNvPr id="43" name="Freeform 41"/>
                          <wps:cNvSpPr>
                            <a:spLocks/>
                          </wps:cNvSpPr>
                          <wps:spPr bwMode="auto">
                            <a:xfrm>
                              <a:off x="6517" y="1007"/>
                              <a:ext cx="120" cy="323"/>
                            </a:xfrm>
                            <a:custGeom>
                              <a:avLst/>
                              <a:gdLst>
                                <a:gd name="T0" fmla="+- 0 6567 6517"/>
                                <a:gd name="T1" fmla="*/ T0 w 120"/>
                                <a:gd name="T2" fmla="+- 0 1210 1007"/>
                                <a:gd name="T3" fmla="*/ 1210 h 323"/>
                                <a:gd name="T4" fmla="+- 0 6517 6517"/>
                                <a:gd name="T5" fmla="*/ T4 w 120"/>
                                <a:gd name="T6" fmla="+- 0 1210 1007"/>
                                <a:gd name="T7" fmla="*/ 1210 h 323"/>
                                <a:gd name="T8" fmla="+- 0 6577 6517"/>
                                <a:gd name="T9" fmla="*/ T8 w 120"/>
                                <a:gd name="T10" fmla="+- 0 1330 1007"/>
                                <a:gd name="T11" fmla="*/ 1330 h 323"/>
                                <a:gd name="T12" fmla="+- 0 6627 6517"/>
                                <a:gd name="T13" fmla="*/ T12 w 120"/>
                                <a:gd name="T14" fmla="+- 0 1230 1007"/>
                                <a:gd name="T15" fmla="*/ 1230 h 323"/>
                                <a:gd name="T16" fmla="+- 0 6567 6517"/>
                                <a:gd name="T17" fmla="*/ T16 w 120"/>
                                <a:gd name="T18" fmla="+- 0 1230 1007"/>
                                <a:gd name="T19" fmla="*/ 1230 h 323"/>
                                <a:gd name="T20" fmla="+- 0 6567 6517"/>
                                <a:gd name="T21" fmla="*/ T20 w 120"/>
                                <a:gd name="T22" fmla="+- 0 1210 1007"/>
                                <a:gd name="T23" fmla="*/ 1210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323">
                                  <a:moveTo>
                                    <a:pt x="50" y="203"/>
                                  </a:moveTo>
                                  <a:lnTo>
                                    <a:pt x="0" y="203"/>
                                  </a:lnTo>
                                  <a:lnTo>
                                    <a:pt x="60" y="323"/>
                                  </a:lnTo>
                                  <a:lnTo>
                                    <a:pt x="110" y="223"/>
                                  </a:lnTo>
                                  <a:lnTo>
                                    <a:pt x="50" y="223"/>
                                  </a:lnTo>
                                  <a:lnTo>
                                    <a:pt x="50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0"/>
                          <wps:cNvSpPr>
                            <a:spLocks/>
                          </wps:cNvSpPr>
                          <wps:spPr bwMode="auto">
                            <a:xfrm>
                              <a:off x="6517" y="1007"/>
                              <a:ext cx="120" cy="323"/>
                            </a:xfrm>
                            <a:custGeom>
                              <a:avLst/>
                              <a:gdLst>
                                <a:gd name="T0" fmla="+- 0 6587 6517"/>
                                <a:gd name="T1" fmla="*/ T0 w 120"/>
                                <a:gd name="T2" fmla="+- 0 1007 1007"/>
                                <a:gd name="T3" fmla="*/ 1007 h 323"/>
                                <a:gd name="T4" fmla="+- 0 6567 6517"/>
                                <a:gd name="T5" fmla="*/ T4 w 120"/>
                                <a:gd name="T6" fmla="+- 0 1007 1007"/>
                                <a:gd name="T7" fmla="*/ 1007 h 323"/>
                                <a:gd name="T8" fmla="+- 0 6567 6517"/>
                                <a:gd name="T9" fmla="*/ T8 w 120"/>
                                <a:gd name="T10" fmla="+- 0 1230 1007"/>
                                <a:gd name="T11" fmla="*/ 1230 h 323"/>
                                <a:gd name="T12" fmla="+- 0 6587 6517"/>
                                <a:gd name="T13" fmla="*/ T12 w 120"/>
                                <a:gd name="T14" fmla="+- 0 1230 1007"/>
                                <a:gd name="T15" fmla="*/ 1230 h 323"/>
                                <a:gd name="T16" fmla="+- 0 6587 6517"/>
                                <a:gd name="T17" fmla="*/ T16 w 120"/>
                                <a:gd name="T18" fmla="+- 0 1007 1007"/>
                                <a:gd name="T19" fmla="*/ 1007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323">
                                  <a:moveTo>
                                    <a:pt x="70" y="0"/>
                                  </a:moveTo>
                                  <a:lnTo>
                                    <a:pt x="50" y="0"/>
                                  </a:lnTo>
                                  <a:lnTo>
                                    <a:pt x="50" y="223"/>
                                  </a:lnTo>
                                  <a:lnTo>
                                    <a:pt x="70" y="223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39"/>
                          <wps:cNvSpPr>
                            <a:spLocks/>
                          </wps:cNvSpPr>
                          <wps:spPr bwMode="auto">
                            <a:xfrm>
                              <a:off x="6517" y="1007"/>
                              <a:ext cx="120" cy="323"/>
                            </a:xfrm>
                            <a:custGeom>
                              <a:avLst/>
                              <a:gdLst>
                                <a:gd name="T0" fmla="+- 0 6637 6517"/>
                                <a:gd name="T1" fmla="*/ T0 w 120"/>
                                <a:gd name="T2" fmla="+- 0 1210 1007"/>
                                <a:gd name="T3" fmla="*/ 1210 h 323"/>
                                <a:gd name="T4" fmla="+- 0 6587 6517"/>
                                <a:gd name="T5" fmla="*/ T4 w 120"/>
                                <a:gd name="T6" fmla="+- 0 1210 1007"/>
                                <a:gd name="T7" fmla="*/ 1210 h 323"/>
                                <a:gd name="T8" fmla="+- 0 6587 6517"/>
                                <a:gd name="T9" fmla="*/ T8 w 120"/>
                                <a:gd name="T10" fmla="+- 0 1230 1007"/>
                                <a:gd name="T11" fmla="*/ 1230 h 323"/>
                                <a:gd name="T12" fmla="+- 0 6627 6517"/>
                                <a:gd name="T13" fmla="*/ T12 w 120"/>
                                <a:gd name="T14" fmla="+- 0 1230 1007"/>
                                <a:gd name="T15" fmla="*/ 1230 h 323"/>
                                <a:gd name="T16" fmla="+- 0 6637 6517"/>
                                <a:gd name="T17" fmla="*/ T16 w 120"/>
                                <a:gd name="T18" fmla="+- 0 1210 1007"/>
                                <a:gd name="T19" fmla="*/ 1210 h 3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323">
                                  <a:moveTo>
                                    <a:pt x="120" y="203"/>
                                  </a:moveTo>
                                  <a:lnTo>
                                    <a:pt x="70" y="203"/>
                                  </a:lnTo>
                                  <a:lnTo>
                                    <a:pt x="70" y="223"/>
                                  </a:lnTo>
                                  <a:lnTo>
                                    <a:pt x="110" y="223"/>
                                  </a:lnTo>
                                  <a:lnTo>
                                    <a:pt x="120" y="2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3"/>
                        <wpg:cNvGrpSpPr>
                          <a:grpSpLocks/>
                        </wpg:cNvGrpSpPr>
                        <wpg:grpSpPr bwMode="auto">
                          <a:xfrm>
                            <a:off x="3021" y="2183"/>
                            <a:ext cx="1424" cy="545"/>
                            <a:chOff x="3021" y="2183"/>
                            <a:chExt cx="1424" cy="545"/>
                          </a:xfrm>
                        </wpg:grpSpPr>
                        <wps:wsp>
                          <wps:cNvPr id="47" name="Freeform 37"/>
                          <wps:cNvSpPr>
                            <a:spLocks/>
                          </wps:cNvSpPr>
                          <wps:spPr bwMode="auto">
                            <a:xfrm>
                              <a:off x="3021" y="2183"/>
                              <a:ext cx="1424" cy="545"/>
                            </a:xfrm>
                            <a:custGeom>
                              <a:avLst/>
                              <a:gdLst>
                                <a:gd name="T0" fmla="+- 0 4328 3021"/>
                                <a:gd name="T1" fmla="*/ T0 w 1424"/>
                                <a:gd name="T2" fmla="+- 0 2680 2183"/>
                                <a:gd name="T3" fmla="*/ 2680 h 545"/>
                                <a:gd name="T4" fmla="+- 0 4311 3021"/>
                                <a:gd name="T5" fmla="*/ T4 w 1424"/>
                                <a:gd name="T6" fmla="+- 0 2727 2183"/>
                                <a:gd name="T7" fmla="*/ 2727 h 545"/>
                                <a:gd name="T8" fmla="+- 0 4445 3021"/>
                                <a:gd name="T9" fmla="*/ T8 w 1424"/>
                                <a:gd name="T10" fmla="+- 0 2712 2183"/>
                                <a:gd name="T11" fmla="*/ 2712 h 545"/>
                                <a:gd name="T12" fmla="+- 0 4421 3021"/>
                                <a:gd name="T13" fmla="*/ T12 w 1424"/>
                                <a:gd name="T14" fmla="+- 0 2687 2183"/>
                                <a:gd name="T15" fmla="*/ 2687 h 545"/>
                                <a:gd name="T16" fmla="+- 0 4347 3021"/>
                                <a:gd name="T17" fmla="*/ T16 w 1424"/>
                                <a:gd name="T18" fmla="+- 0 2687 2183"/>
                                <a:gd name="T19" fmla="*/ 2687 h 545"/>
                                <a:gd name="T20" fmla="+- 0 4328 3021"/>
                                <a:gd name="T21" fmla="*/ T20 w 1424"/>
                                <a:gd name="T22" fmla="+- 0 2680 2183"/>
                                <a:gd name="T23" fmla="*/ 2680 h 5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4" h="545">
                                  <a:moveTo>
                                    <a:pt x="1307" y="497"/>
                                  </a:moveTo>
                                  <a:lnTo>
                                    <a:pt x="1290" y="544"/>
                                  </a:lnTo>
                                  <a:lnTo>
                                    <a:pt x="1424" y="529"/>
                                  </a:lnTo>
                                  <a:lnTo>
                                    <a:pt x="1400" y="504"/>
                                  </a:lnTo>
                                  <a:lnTo>
                                    <a:pt x="1326" y="504"/>
                                  </a:lnTo>
                                  <a:lnTo>
                                    <a:pt x="1307" y="4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36"/>
                          <wps:cNvSpPr>
                            <a:spLocks/>
                          </wps:cNvSpPr>
                          <wps:spPr bwMode="auto">
                            <a:xfrm>
                              <a:off x="3021" y="2183"/>
                              <a:ext cx="1424" cy="545"/>
                            </a:xfrm>
                            <a:custGeom>
                              <a:avLst/>
                              <a:gdLst>
                                <a:gd name="T0" fmla="+- 0 4335 3021"/>
                                <a:gd name="T1" fmla="*/ T0 w 1424"/>
                                <a:gd name="T2" fmla="+- 0 2662 2183"/>
                                <a:gd name="T3" fmla="*/ 2662 h 545"/>
                                <a:gd name="T4" fmla="+- 0 4328 3021"/>
                                <a:gd name="T5" fmla="*/ T4 w 1424"/>
                                <a:gd name="T6" fmla="+- 0 2680 2183"/>
                                <a:gd name="T7" fmla="*/ 2680 h 545"/>
                                <a:gd name="T8" fmla="+- 0 4347 3021"/>
                                <a:gd name="T9" fmla="*/ T8 w 1424"/>
                                <a:gd name="T10" fmla="+- 0 2687 2183"/>
                                <a:gd name="T11" fmla="*/ 2687 h 545"/>
                                <a:gd name="T12" fmla="+- 0 4354 3021"/>
                                <a:gd name="T13" fmla="*/ T12 w 1424"/>
                                <a:gd name="T14" fmla="+- 0 2668 2183"/>
                                <a:gd name="T15" fmla="*/ 2668 h 545"/>
                                <a:gd name="T16" fmla="+- 0 4335 3021"/>
                                <a:gd name="T17" fmla="*/ T16 w 1424"/>
                                <a:gd name="T18" fmla="+- 0 2662 2183"/>
                                <a:gd name="T19" fmla="*/ 2662 h 5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4" h="545">
                                  <a:moveTo>
                                    <a:pt x="1314" y="479"/>
                                  </a:moveTo>
                                  <a:lnTo>
                                    <a:pt x="1307" y="497"/>
                                  </a:lnTo>
                                  <a:lnTo>
                                    <a:pt x="1326" y="504"/>
                                  </a:lnTo>
                                  <a:lnTo>
                                    <a:pt x="1333" y="485"/>
                                  </a:lnTo>
                                  <a:lnTo>
                                    <a:pt x="1314" y="4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35"/>
                          <wps:cNvSpPr>
                            <a:spLocks/>
                          </wps:cNvSpPr>
                          <wps:spPr bwMode="auto">
                            <a:xfrm>
                              <a:off x="3021" y="2183"/>
                              <a:ext cx="1424" cy="545"/>
                            </a:xfrm>
                            <a:custGeom>
                              <a:avLst/>
                              <a:gdLst>
                                <a:gd name="T0" fmla="+- 0 4353 3021"/>
                                <a:gd name="T1" fmla="*/ T0 w 1424"/>
                                <a:gd name="T2" fmla="+- 0 2615 2183"/>
                                <a:gd name="T3" fmla="*/ 2615 h 545"/>
                                <a:gd name="T4" fmla="+- 0 4335 3021"/>
                                <a:gd name="T5" fmla="*/ T4 w 1424"/>
                                <a:gd name="T6" fmla="+- 0 2662 2183"/>
                                <a:gd name="T7" fmla="*/ 2662 h 545"/>
                                <a:gd name="T8" fmla="+- 0 4354 3021"/>
                                <a:gd name="T9" fmla="*/ T8 w 1424"/>
                                <a:gd name="T10" fmla="+- 0 2668 2183"/>
                                <a:gd name="T11" fmla="*/ 2668 h 545"/>
                                <a:gd name="T12" fmla="+- 0 4347 3021"/>
                                <a:gd name="T13" fmla="*/ T12 w 1424"/>
                                <a:gd name="T14" fmla="+- 0 2687 2183"/>
                                <a:gd name="T15" fmla="*/ 2687 h 545"/>
                                <a:gd name="T16" fmla="+- 0 4421 3021"/>
                                <a:gd name="T17" fmla="*/ T16 w 1424"/>
                                <a:gd name="T18" fmla="+- 0 2687 2183"/>
                                <a:gd name="T19" fmla="*/ 2687 h 545"/>
                                <a:gd name="T20" fmla="+- 0 4353 3021"/>
                                <a:gd name="T21" fmla="*/ T20 w 1424"/>
                                <a:gd name="T22" fmla="+- 0 2615 2183"/>
                                <a:gd name="T23" fmla="*/ 2615 h 5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424" h="545">
                                  <a:moveTo>
                                    <a:pt x="1332" y="432"/>
                                  </a:moveTo>
                                  <a:lnTo>
                                    <a:pt x="1314" y="479"/>
                                  </a:lnTo>
                                  <a:lnTo>
                                    <a:pt x="1333" y="485"/>
                                  </a:lnTo>
                                  <a:lnTo>
                                    <a:pt x="1326" y="504"/>
                                  </a:lnTo>
                                  <a:lnTo>
                                    <a:pt x="1400" y="504"/>
                                  </a:lnTo>
                                  <a:lnTo>
                                    <a:pt x="1332" y="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34"/>
                          <wps:cNvSpPr>
                            <a:spLocks/>
                          </wps:cNvSpPr>
                          <wps:spPr bwMode="auto">
                            <a:xfrm>
                              <a:off x="3021" y="2183"/>
                              <a:ext cx="1424" cy="545"/>
                            </a:xfrm>
                            <a:custGeom>
                              <a:avLst/>
                              <a:gdLst>
                                <a:gd name="T0" fmla="+- 0 3028 3021"/>
                                <a:gd name="T1" fmla="*/ T0 w 1424"/>
                                <a:gd name="T2" fmla="+- 0 2183 2183"/>
                                <a:gd name="T3" fmla="*/ 2183 h 545"/>
                                <a:gd name="T4" fmla="+- 0 3021 3021"/>
                                <a:gd name="T5" fmla="*/ T4 w 1424"/>
                                <a:gd name="T6" fmla="+- 0 2202 2183"/>
                                <a:gd name="T7" fmla="*/ 2202 h 545"/>
                                <a:gd name="T8" fmla="+- 0 4328 3021"/>
                                <a:gd name="T9" fmla="*/ T8 w 1424"/>
                                <a:gd name="T10" fmla="+- 0 2680 2183"/>
                                <a:gd name="T11" fmla="*/ 2680 h 545"/>
                                <a:gd name="T12" fmla="+- 0 4335 3021"/>
                                <a:gd name="T13" fmla="*/ T12 w 1424"/>
                                <a:gd name="T14" fmla="+- 0 2662 2183"/>
                                <a:gd name="T15" fmla="*/ 2662 h 545"/>
                                <a:gd name="T16" fmla="+- 0 3028 3021"/>
                                <a:gd name="T17" fmla="*/ T16 w 1424"/>
                                <a:gd name="T18" fmla="+- 0 2183 2183"/>
                                <a:gd name="T19" fmla="*/ 2183 h 5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24" h="545">
                                  <a:moveTo>
                                    <a:pt x="7" y="0"/>
                                  </a:moveTo>
                                  <a:lnTo>
                                    <a:pt x="0" y="19"/>
                                  </a:lnTo>
                                  <a:lnTo>
                                    <a:pt x="1307" y="497"/>
                                  </a:lnTo>
                                  <a:lnTo>
                                    <a:pt x="1314" y="479"/>
                                  </a:lnTo>
                                  <a:lnTo>
                                    <a:pt x="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28"/>
                        <wpg:cNvGrpSpPr>
                          <a:grpSpLocks/>
                        </wpg:cNvGrpSpPr>
                        <wpg:grpSpPr bwMode="auto">
                          <a:xfrm>
                            <a:off x="4445" y="2271"/>
                            <a:ext cx="1613" cy="469"/>
                            <a:chOff x="4445" y="2271"/>
                            <a:chExt cx="1613" cy="469"/>
                          </a:xfrm>
                        </wpg:grpSpPr>
                        <wps:wsp>
                          <wps:cNvPr id="52" name="Freeform 32"/>
                          <wps:cNvSpPr>
                            <a:spLocks/>
                          </wps:cNvSpPr>
                          <wps:spPr bwMode="auto">
                            <a:xfrm>
                              <a:off x="4445" y="2271"/>
                              <a:ext cx="1613" cy="469"/>
                            </a:xfrm>
                            <a:custGeom>
                              <a:avLst/>
                              <a:gdLst>
                                <a:gd name="T0" fmla="+- 0 4546 4445"/>
                                <a:gd name="T1" fmla="*/ T0 w 1613"/>
                                <a:gd name="T2" fmla="+- 0 2624 2271"/>
                                <a:gd name="T3" fmla="*/ 2624 h 469"/>
                                <a:gd name="T4" fmla="+- 0 4445 4445"/>
                                <a:gd name="T5" fmla="*/ T4 w 1613"/>
                                <a:gd name="T6" fmla="+- 0 2713 2271"/>
                                <a:gd name="T7" fmla="*/ 2713 h 469"/>
                                <a:gd name="T8" fmla="+- 0 4577 4445"/>
                                <a:gd name="T9" fmla="*/ T8 w 1613"/>
                                <a:gd name="T10" fmla="+- 0 2740 2271"/>
                                <a:gd name="T11" fmla="*/ 2740 h 469"/>
                                <a:gd name="T12" fmla="+- 0 4565 4445"/>
                                <a:gd name="T13" fmla="*/ T12 w 1613"/>
                                <a:gd name="T14" fmla="+- 0 2697 2271"/>
                                <a:gd name="T15" fmla="*/ 2697 h 469"/>
                                <a:gd name="T16" fmla="+- 0 4545 4445"/>
                                <a:gd name="T17" fmla="*/ T16 w 1613"/>
                                <a:gd name="T18" fmla="+- 0 2697 2271"/>
                                <a:gd name="T19" fmla="*/ 2697 h 469"/>
                                <a:gd name="T20" fmla="+- 0 4539 4445"/>
                                <a:gd name="T21" fmla="*/ T20 w 1613"/>
                                <a:gd name="T22" fmla="+- 0 2677 2271"/>
                                <a:gd name="T23" fmla="*/ 2677 h 469"/>
                                <a:gd name="T24" fmla="+- 0 4559 4445"/>
                                <a:gd name="T25" fmla="*/ T24 w 1613"/>
                                <a:gd name="T26" fmla="+- 0 2672 2271"/>
                                <a:gd name="T27" fmla="*/ 2672 h 469"/>
                                <a:gd name="T28" fmla="+- 0 4546 4445"/>
                                <a:gd name="T29" fmla="*/ T28 w 1613"/>
                                <a:gd name="T30" fmla="+- 0 2624 2271"/>
                                <a:gd name="T31" fmla="*/ 2624 h 4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13" h="469">
                                  <a:moveTo>
                                    <a:pt x="101" y="353"/>
                                  </a:moveTo>
                                  <a:lnTo>
                                    <a:pt x="0" y="442"/>
                                  </a:lnTo>
                                  <a:lnTo>
                                    <a:pt x="132" y="469"/>
                                  </a:lnTo>
                                  <a:lnTo>
                                    <a:pt x="120" y="426"/>
                                  </a:lnTo>
                                  <a:lnTo>
                                    <a:pt x="100" y="426"/>
                                  </a:lnTo>
                                  <a:lnTo>
                                    <a:pt x="94" y="406"/>
                                  </a:lnTo>
                                  <a:lnTo>
                                    <a:pt x="114" y="401"/>
                                  </a:lnTo>
                                  <a:lnTo>
                                    <a:pt x="101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31"/>
                          <wps:cNvSpPr>
                            <a:spLocks/>
                          </wps:cNvSpPr>
                          <wps:spPr bwMode="auto">
                            <a:xfrm>
                              <a:off x="4445" y="2271"/>
                              <a:ext cx="1613" cy="469"/>
                            </a:xfrm>
                            <a:custGeom>
                              <a:avLst/>
                              <a:gdLst>
                                <a:gd name="T0" fmla="+- 0 4559 4445"/>
                                <a:gd name="T1" fmla="*/ T0 w 1613"/>
                                <a:gd name="T2" fmla="+- 0 2672 2271"/>
                                <a:gd name="T3" fmla="*/ 2672 h 469"/>
                                <a:gd name="T4" fmla="+- 0 4539 4445"/>
                                <a:gd name="T5" fmla="*/ T4 w 1613"/>
                                <a:gd name="T6" fmla="+- 0 2677 2271"/>
                                <a:gd name="T7" fmla="*/ 2677 h 469"/>
                                <a:gd name="T8" fmla="+- 0 4545 4445"/>
                                <a:gd name="T9" fmla="*/ T8 w 1613"/>
                                <a:gd name="T10" fmla="+- 0 2697 2271"/>
                                <a:gd name="T11" fmla="*/ 2697 h 469"/>
                                <a:gd name="T12" fmla="+- 0 4564 4445"/>
                                <a:gd name="T13" fmla="*/ T12 w 1613"/>
                                <a:gd name="T14" fmla="+- 0 2692 2271"/>
                                <a:gd name="T15" fmla="*/ 2692 h 469"/>
                                <a:gd name="T16" fmla="+- 0 4559 4445"/>
                                <a:gd name="T17" fmla="*/ T16 w 1613"/>
                                <a:gd name="T18" fmla="+- 0 2672 2271"/>
                                <a:gd name="T19" fmla="*/ 2672 h 4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13" h="469">
                                  <a:moveTo>
                                    <a:pt x="114" y="401"/>
                                  </a:moveTo>
                                  <a:lnTo>
                                    <a:pt x="94" y="406"/>
                                  </a:lnTo>
                                  <a:lnTo>
                                    <a:pt x="100" y="426"/>
                                  </a:lnTo>
                                  <a:lnTo>
                                    <a:pt x="119" y="421"/>
                                  </a:lnTo>
                                  <a:lnTo>
                                    <a:pt x="114" y="4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30"/>
                          <wps:cNvSpPr>
                            <a:spLocks/>
                          </wps:cNvSpPr>
                          <wps:spPr bwMode="auto">
                            <a:xfrm>
                              <a:off x="4445" y="2271"/>
                              <a:ext cx="1613" cy="469"/>
                            </a:xfrm>
                            <a:custGeom>
                              <a:avLst/>
                              <a:gdLst>
                                <a:gd name="T0" fmla="+- 0 4564 4445"/>
                                <a:gd name="T1" fmla="*/ T0 w 1613"/>
                                <a:gd name="T2" fmla="+- 0 2692 2271"/>
                                <a:gd name="T3" fmla="*/ 2692 h 469"/>
                                <a:gd name="T4" fmla="+- 0 4545 4445"/>
                                <a:gd name="T5" fmla="*/ T4 w 1613"/>
                                <a:gd name="T6" fmla="+- 0 2697 2271"/>
                                <a:gd name="T7" fmla="*/ 2697 h 469"/>
                                <a:gd name="T8" fmla="+- 0 4565 4445"/>
                                <a:gd name="T9" fmla="*/ T8 w 1613"/>
                                <a:gd name="T10" fmla="+- 0 2697 2271"/>
                                <a:gd name="T11" fmla="*/ 2697 h 469"/>
                                <a:gd name="T12" fmla="+- 0 4564 4445"/>
                                <a:gd name="T13" fmla="*/ T12 w 1613"/>
                                <a:gd name="T14" fmla="+- 0 2692 2271"/>
                                <a:gd name="T15" fmla="*/ 2692 h 4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13" h="469">
                                  <a:moveTo>
                                    <a:pt x="119" y="421"/>
                                  </a:moveTo>
                                  <a:lnTo>
                                    <a:pt x="100" y="426"/>
                                  </a:lnTo>
                                  <a:lnTo>
                                    <a:pt x="120" y="426"/>
                                  </a:lnTo>
                                  <a:lnTo>
                                    <a:pt x="119" y="4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29"/>
                          <wps:cNvSpPr>
                            <a:spLocks/>
                          </wps:cNvSpPr>
                          <wps:spPr bwMode="auto">
                            <a:xfrm>
                              <a:off x="4445" y="2271"/>
                              <a:ext cx="1613" cy="469"/>
                            </a:xfrm>
                            <a:custGeom>
                              <a:avLst/>
                              <a:gdLst>
                                <a:gd name="T0" fmla="+- 0 6053 4445"/>
                                <a:gd name="T1" fmla="*/ T0 w 1613"/>
                                <a:gd name="T2" fmla="+- 0 2271 2271"/>
                                <a:gd name="T3" fmla="*/ 2271 h 469"/>
                                <a:gd name="T4" fmla="+- 0 4559 4445"/>
                                <a:gd name="T5" fmla="*/ T4 w 1613"/>
                                <a:gd name="T6" fmla="+- 0 2672 2271"/>
                                <a:gd name="T7" fmla="*/ 2672 h 469"/>
                                <a:gd name="T8" fmla="+- 0 4564 4445"/>
                                <a:gd name="T9" fmla="*/ T8 w 1613"/>
                                <a:gd name="T10" fmla="+- 0 2692 2271"/>
                                <a:gd name="T11" fmla="*/ 2692 h 469"/>
                                <a:gd name="T12" fmla="+- 0 6058 4445"/>
                                <a:gd name="T13" fmla="*/ T12 w 1613"/>
                                <a:gd name="T14" fmla="+- 0 2291 2271"/>
                                <a:gd name="T15" fmla="*/ 2291 h 469"/>
                                <a:gd name="T16" fmla="+- 0 6053 4445"/>
                                <a:gd name="T17" fmla="*/ T16 w 1613"/>
                                <a:gd name="T18" fmla="+- 0 2271 2271"/>
                                <a:gd name="T19" fmla="*/ 2271 h 4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13" h="469">
                                  <a:moveTo>
                                    <a:pt x="1608" y="0"/>
                                  </a:moveTo>
                                  <a:lnTo>
                                    <a:pt x="114" y="401"/>
                                  </a:lnTo>
                                  <a:lnTo>
                                    <a:pt x="119" y="421"/>
                                  </a:lnTo>
                                  <a:lnTo>
                                    <a:pt x="1613" y="20"/>
                                  </a:lnTo>
                                  <a:lnTo>
                                    <a:pt x="16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20"/>
                        <wpg:cNvGrpSpPr>
                          <a:grpSpLocks/>
                        </wpg:cNvGrpSpPr>
                        <wpg:grpSpPr bwMode="auto">
                          <a:xfrm>
                            <a:off x="4494" y="3714"/>
                            <a:ext cx="120" cy="481"/>
                            <a:chOff x="4494" y="3714"/>
                            <a:chExt cx="120" cy="481"/>
                          </a:xfrm>
                        </wpg:grpSpPr>
                        <wps:wsp>
                          <wps:cNvPr id="57" name="Freeform 27"/>
                          <wps:cNvSpPr>
                            <a:spLocks/>
                          </wps:cNvSpPr>
                          <wps:spPr bwMode="auto">
                            <a:xfrm>
                              <a:off x="4494" y="3714"/>
                              <a:ext cx="120" cy="481"/>
                            </a:xfrm>
                            <a:custGeom>
                              <a:avLst/>
                              <a:gdLst>
                                <a:gd name="T0" fmla="+- 0 4544 4494"/>
                                <a:gd name="T1" fmla="*/ T0 w 120"/>
                                <a:gd name="T2" fmla="+- 0 4074 3714"/>
                                <a:gd name="T3" fmla="*/ 4074 h 481"/>
                                <a:gd name="T4" fmla="+- 0 4494 4494"/>
                                <a:gd name="T5" fmla="*/ T4 w 120"/>
                                <a:gd name="T6" fmla="+- 0 4075 3714"/>
                                <a:gd name="T7" fmla="*/ 4075 h 481"/>
                                <a:gd name="T8" fmla="+- 0 4556 4494"/>
                                <a:gd name="T9" fmla="*/ T8 w 120"/>
                                <a:gd name="T10" fmla="+- 0 4194 3714"/>
                                <a:gd name="T11" fmla="*/ 4194 h 481"/>
                                <a:gd name="T12" fmla="+- 0 4603 4494"/>
                                <a:gd name="T13" fmla="*/ T12 w 120"/>
                                <a:gd name="T14" fmla="+- 0 4094 3714"/>
                                <a:gd name="T15" fmla="*/ 4094 h 481"/>
                                <a:gd name="T16" fmla="+- 0 4544 4494"/>
                                <a:gd name="T17" fmla="*/ T16 w 120"/>
                                <a:gd name="T18" fmla="+- 0 4094 3714"/>
                                <a:gd name="T19" fmla="*/ 4094 h 481"/>
                                <a:gd name="T20" fmla="+- 0 4544 4494"/>
                                <a:gd name="T21" fmla="*/ T20 w 120"/>
                                <a:gd name="T22" fmla="+- 0 4074 3714"/>
                                <a:gd name="T23" fmla="*/ 4074 h 4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81">
                                  <a:moveTo>
                                    <a:pt x="50" y="360"/>
                                  </a:moveTo>
                                  <a:lnTo>
                                    <a:pt x="0" y="361"/>
                                  </a:lnTo>
                                  <a:lnTo>
                                    <a:pt x="62" y="480"/>
                                  </a:lnTo>
                                  <a:lnTo>
                                    <a:pt x="109" y="380"/>
                                  </a:lnTo>
                                  <a:lnTo>
                                    <a:pt x="50" y="380"/>
                                  </a:lnTo>
                                  <a:lnTo>
                                    <a:pt x="5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26"/>
                          <wps:cNvSpPr>
                            <a:spLocks/>
                          </wps:cNvSpPr>
                          <wps:spPr bwMode="auto">
                            <a:xfrm>
                              <a:off x="4494" y="3714"/>
                              <a:ext cx="120" cy="481"/>
                            </a:xfrm>
                            <a:custGeom>
                              <a:avLst/>
                              <a:gdLst>
                                <a:gd name="T0" fmla="+- 0 4564 4494"/>
                                <a:gd name="T1" fmla="*/ T0 w 120"/>
                                <a:gd name="T2" fmla="+- 0 4074 3714"/>
                                <a:gd name="T3" fmla="*/ 4074 h 481"/>
                                <a:gd name="T4" fmla="+- 0 4544 4494"/>
                                <a:gd name="T5" fmla="*/ T4 w 120"/>
                                <a:gd name="T6" fmla="+- 0 4074 3714"/>
                                <a:gd name="T7" fmla="*/ 4074 h 481"/>
                                <a:gd name="T8" fmla="+- 0 4544 4494"/>
                                <a:gd name="T9" fmla="*/ T8 w 120"/>
                                <a:gd name="T10" fmla="+- 0 4094 3714"/>
                                <a:gd name="T11" fmla="*/ 4094 h 481"/>
                                <a:gd name="T12" fmla="+- 0 4564 4494"/>
                                <a:gd name="T13" fmla="*/ T12 w 120"/>
                                <a:gd name="T14" fmla="+- 0 4094 3714"/>
                                <a:gd name="T15" fmla="*/ 4094 h 481"/>
                                <a:gd name="T16" fmla="+- 0 4564 4494"/>
                                <a:gd name="T17" fmla="*/ T16 w 120"/>
                                <a:gd name="T18" fmla="+- 0 4074 3714"/>
                                <a:gd name="T19" fmla="*/ 4074 h 4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81">
                                  <a:moveTo>
                                    <a:pt x="70" y="360"/>
                                  </a:moveTo>
                                  <a:lnTo>
                                    <a:pt x="50" y="360"/>
                                  </a:lnTo>
                                  <a:lnTo>
                                    <a:pt x="50" y="380"/>
                                  </a:lnTo>
                                  <a:lnTo>
                                    <a:pt x="70" y="380"/>
                                  </a:lnTo>
                                  <a:lnTo>
                                    <a:pt x="70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25"/>
                          <wps:cNvSpPr>
                            <a:spLocks/>
                          </wps:cNvSpPr>
                          <wps:spPr bwMode="auto">
                            <a:xfrm>
                              <a:off x="4494" y="3714"/>
                              <a:ext cx="120" cy="481"/>
                            </a:xfrm>
                            <a:custGeom>
                              <a:avLst/>
                              <a:gdLst>
                                <a:gd name="T0" fmla="+- 0 4614 4494"/>
                                <a:gd name="T1" fmla="*/ T0 w 120"/>
                                <a:gd name="T2" fmla="+- 0 4073 3714"/>
                                <a:gd name="T3" fmla="*/ 4073 h 481"/>
                                <a:gd name="T4" fmla="+- 0 4564 4494"/>
                                <a:gd name="T5" fmla="*/ T4 w 120"/>
                                <a:gd name="T6" fmla="+- 0 4074 3714"/>
                                <a:gd name="T7" fmla="*/ 4074 h 481"/>
                                <a:gd name="T8" fmla="+- 0 4564 4494"/>
                                <a:gd name="T9" fmla="*/ T8 w 120"/>
                                <a:gd name="T10" fmla="+- 0 4094 3714"/>
                                <a:gd name="T11" fmla="*/ 4094 h 481"/>
                                <a:gd name="T12" fmla="+- 0 4544 4494"/>
                                <a:gd name="T13" fmla="*/ T12 w 120"/>
                                <a:gd name="T14" fmla="+- 0 4094 3714"/>
                                <a:gd name="T15" fmla="*/ 4094 h 481"/>
                                <a:gd name="T16" fmla="+- 0 4603 4494"/>
                                <a:gd name="T17" fmla="*/ T16 w 120"/>
                                <a:gd name="T18" fmla="+- 0 4094 3714"/>
                                <a:gd name="T19" fmla="*/ 4094 h 481"/>
                                <a:gd name="T20" fmla="+- 0 4614 4494"/>
                                <a:gd name="T21" fmla="*/ T20 w 120"/>
                                <a:gd name="T22" fmla="+- 0 4073 3714"/>
                                <a:gd name="T23" fmla="*/ 4073 h 4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81">
                                  <a:moveTo>
                                    <a:pt x="120" y="359"/>
                                  </a:moveTo>
                                  <a:lnTo>
                                    <a:pt x="70" y="360"/>
                                  </a:lnTo>
                                  <a:lnTo>
                                    <a:pt x="70" y="380"/>
                                  </a:lnTo>
                                  <a:lnTo>
                                    <a:pt x="50" y="380"/>
                                  </a:lnTo>
                                  <a:lnTo>
                                    <a:pt x="109" y="380"/>
                                  </a:lnTo>
                                  <a:lnTo>
                                    <a:pt x="120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24"/>
                          <wps:cNvSpPr>
                            <a:spLocks/>
                          </wps:cNvSpPr>
                          <wps:spPr bwMode="auto">
                            <a:xfrm>
                              <a:off x="4494" y="3714"/>
                              <a:ext cx="120" cy="481"/>
                            </a:xfrm>
                            <a:custGeom>
                              <a:avLst/>
                              <a:gdLst>
                                <a:gd name="T0" fmla="+- 0 4556 4494"/>
                                <a:gd name="T1" fmla="*/ T0 w 120"/>
                                <a:gd name="T2" fmla="+- 0 3714 3714"/>
                                <a:gd name="T3" fmla="*/ 3714 h 481"/>
                                <a:gd name="T4" fmla="+- 0 4536 4494"/>
                                <a:gd name="T5" fmla="*/ T4 w 120"/>
                                <a:gd name="T6" fmla="+- 0 3714 3714"/>
                                <a:gd name="T7" fmla="*/ 3714 h 481"/>
                                <a:gd name="T8" fmla="+- 0 4544 4494"/>
                                <a:gd name="T9" fmla="*/ T8 w 120"/>
                                <a:gd name="T10" fmla="+- 0 4074 3714"/>
                                <a:gd name="T11" fmla="*/ 4074 h 481"/>
                                <a:gd name="T12" fmla="+- 0 4564 4494"/>
                                <a:gd name="T13" fmla="*/ T12 w 120"/>
                                <a:gd name="T14" fmla="+- 0 4074 3714"/>
                                <a:gd name="T15" fmla="*/ 4074 h 481"/>
                                <a:gd name="T16" fmla="+- 0 4556 4494"/>
                                <a:gd name="T17" fmla="*/ T16 w 120"/>
                                <a:gd name="T18" fmla="+- 0 3714 3714"/>
                                <a:gd name="T19" fmla="*/ 3714 h 4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81">
                                  <a:moveTo>
                                    <a:pt x="62" y="0"/>
                                  </a:moveTo>
                                  <a:lnTo>
                                    <a:pt x="42" y="0"/>
                                  </a:lnTo>
                                  <a:lnTo>
                                    <a:pt x="50" y="360"/>
                                  </a:lnTo>
                                  <a:lnTo>
                                    <a:pt x="70" y="360"/>
                                  </a:lnTo>
                                  <a:lnTo>
                                    <a:pt x="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34" y="4158"/>
                              <a:ext cx="2501" cy="1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99" y="4292"/>
                              <a:ext cx="2376" cy="8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3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09" y="4201"/>
                              <a:ext cx="2352" cy="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4" name="Group 17"/>
                        <wpg:cNvGrpSpPr>
                          <a:grpSpLocks/>
                        </wpg:cNvGrpSpPr>
                        <wpg:grpSpPr bwMode="auto">
                          <a:xfrm>
                            <a:off x="3409" y="4201"/>
                            <a:ext cx="2352" cy="977"/>
                            <a:chOff x="3409" y="4201"/>
                            <a:chExt cx="2352" cy="977"/>
                          </a:xfrm>
                        </wpg:grpSpPr>
                        <wps:wsp>
                          <wps:cNvPr id="65" name="Freeform 19"/>
                          <wps:cNvSpPr>
                            <a:spLocks/>
                          </wps:cNvSpPr>
                          <wps:spPr bwMode="auto">
                            <a:xfrm>
                              <a:off x="3409" y="4201"/>
                              <a:ext cx="2352" cy="977"/>
                            </a:xfrm>
                            <a:custGeom>
                              <a:avLst/>
                              <a:gdLst>
                                <a:gd name="T0" fmla="+- 0 3409 3409"/>
                                <a:gd name="T1" fmla="*/ T0 w 2352"/>
                                <a:gd name="T2" fmla="+- 0 4364 4201"/>
                                <a:gd name="T3" fmla="*/ 4364 h 977"/>
                                <a:gd name="T4" fmla="+- 0 3422 3409"/>
                                <a:gd name="T5" fmla="*/ T4 w 2352"/>
                                <a:gd name="T6" fmla="+- 0 4298 4201"/>
                                <a:gd name="T7" fmla="*/ 4298 h 977"/>
                                <a:gd name="T8" fmla="+- 0 3460 3409"/>
                                <a:gd name="T9" fmla="*/ T8 w 2352"/>
                                <a:gd name="T10" fmla="+- 0 4245 4201"/>
                                <a:gd name="T11" fmla="*/ 4245 h 977"/>
                                <a:gd name="T12" fmla="+- 0 3515 3409"/>
                                <a:gd name="T13" fmla="*/ T12 w 2352"/>
                                <a:gd name="T14" fmla="+- 0 4211 4201"/>
                                <a:gd name="T15" fmla="*/ 4211 h 977"/>
                                <a:gd name="T16" fmla="+- 0 5598 3409"/>
                                <a:gd name="T17" fmla="*/ T16 w 2352"/>
                                <a:gd name="T18" fmla="+- 0 4201 4201"/>
                                <a:gd name="T19" fmla="*/ 4201 h 977"/>
                                <a:gd name="T20" fmla="+- 0 5621 3409"/>
                                <a:gd name="T21" fmla="*/ T20 w 2352"/>
                                <a:gd name="T22" fmla="+- 0 4203 4201"/>
                                <a:gd name="T23" fmla="*/ 4203 h 977"/>
                                <a:gd name="T24" fmla="+- 0 5683 3409"/>
                                <a:gd name="T25" fmla="*/ T24 w 2352"/>
                                <a:gd name="T26" fmla="+- 0 4225 4201"/>
                                <a:gd name="T27" fmla="*/ 4225 h 977"/>
                                <a:gd name="T28" fmla="+- 0 5730 3409"/>
                                <a:gd name="T29" fmla="*/ T28 w 2352"/>
                                <a:gd name="T30" fmla="+- 0 4269 4201"/>
                                <a:gd name="T31" fmla="*/ 4269 h 977"/>
                                <a:gd name="T32" fmla="+- 0 5757 3409"/>
                                <a:gd name="T33" fmla="*/ T32 w 2352"/>
                                <a:gd name="T34" fmla="+- 0 4329 4201"/>
                                <a:gd name="T35" fmla="*/ 4329 h 977"/>
                                <a:gd name="T36" fmla="+- 0 5761 3409"/>
                                <a:gd name="T37" fmla="*/ T36 w 2352"/>
                                <a:gd name="T38" fmla="+- 0 5015 4201"/>
                                <a:gd name="T39" fmla="*/ 5015 h 977"/>
                                <a:gd name="T40" fmla="+- 0 5759 3409"/>
                                <a:gd name="T41" fmla="*/ T40 w 2352"/>
                                <a:gd name="T42" fmla="+- 0 5038 4201"/>
                                <a:gd name="T43" fmla="*/ 5038 h 977"/>
                                <a:gd name="T44" fmla="+- 0 5736 3409"/>
                                <a:gd name="T45" fmla="*/ T44 w 2352"/>
                                <a:gd name="T46" fmla="+- 0 5100 4201"/>
                                <a:gd name="T47" fmla="*/ 5100 h 977"/>
                                <a:gd name="T48" fmla="+- 0 5692 3409"/>
                                <a:gd name="T49" fmla="*/ T48 w 2352"/>
                                <a:gd name="T50" fmla="+- 0 5148 4201"/>
                                <a:gd name="T51" fmla="*/ 5148 h 977"/>
                                <a:gd name="T52" fmla="+- 0 5632 3409"/>
                                <a:gd name="T53" fmla="*/ T52 w 2352"/>
                                <a:gd name="T54" fmla="+- 0 5174 4201"/>
                                <a:gd name="T55" fmla="*/ 5174 h 977"/>
                                <a:gd name="T56" fmla="+- 0 3571 3409"/>
                                <a:gd name="T57" fmla="*/ T56 w 2352"/>
                                <a:gd name="T58" fmla="+- 0 5178 4201"/>
                                <a:gd name="T59" fmla="*/ 5178 h 977"/>
                                <a:gd name="T60" fmla="+- 0 3548 3409"/>
                                <a:gd name="T61" fmla="*/ T60 w 2352"/>
                                <a:gd name="T62" fmla="+- 0 5176 4201"/>
                                <a:gd name="T63" fmla="*/ 5176 h 977"/>
                                <a:gd name="T64" fmla="+- 0 3486 3409"/>
                                <a:gd name="T65" fmla="*/ T64 w 2352"/>
                                <a:gd name="T66" fmla="+- 0 5154 4201"/>
                                <a:gd name="T67" fmla="*/ 5154 h 977"/>
                                <a:gd name="T68" fmla="+- 0 3439 3409"/>
                                <a:gd name="T69" fmla="*/ T68 w 2352"/>
                                <a:gd name="T70" fmla="+- 0 5110 4201"/>
                                <a:gd name="T71" fmla="*/ 5110 h 977"/>
                                <a:gd name="T72" fmla="+- 0 3412 3409"/>
                                <a:gd name="T73" fmla="*/ T72 w 2352"/>
                                <a:gd name="T74" fmla="+- 0 5049 4201"/>
                                <a:gd name="T75" fmla="*/ 5049 h 977"/>
                                <a:gd name="T76" fmla="+- 0 3409 3409"/>
                                <a:gd name="T77" fmla="*/ T76 w 2352"/>
                                <a:gd name="T78" fmla="+- 0 4364 4201"/>
                                <a:gd name="T79" fmla="*/ 4364 h 9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352" h="977">
                                  <a:moveTo>
                                    <a:pt x="0" y="163"/>
                                  </a:moveTo>
                                  <a:lnTo>
                                    <a:pt x="13" y="97"/>
                                  </a:lnTo>
                                  <a:lnTo>
                                    <a:pt x="51" y="4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2189" y="0"/>
                                  </a:lnTo>
                                  <a:lnTo>
                                    <a:pt x="2212" y="2"/>
                                  </a:lnTo>
                                  <a:lnTo>
                                    <a:pt x="2274" y="24"/>
                                  </a:lnTo>
                                  <a:lnTo>
                                    <a:pt x="2321" y="68"/>
                                  </a:lnTo>
                                  <a:lnTo>
                                    <a:pt x="2348" y="128"/>
                                  </a:lnTo>
                                  <a:lnTo>
                                    <a:pt x="2352" y="814"/>
                                  </a:lnTo>
                                  <a:lnTo>
                                    <a:pt x="2350" y="837"/>
                                  </a:lnTo>
                                  <a:lnTo>
                                    <a:pt x="2327" y="899"/>
                                  </a:lnTo>
                                  <a:lnTo>
                                    <a:pt x="2283" y="947"/>
                                  </a:lnTo>
                                  <a:lnTo>
                                    <a:pt x="2223" y="973"/>
                                  </a:lnTo>
                                  <a:lnTo>
                                    <a:pt x="162" y="977"/>
                                  </a:lnTo>
                                  <a:lnTo>
                                    <a:pt x="139" y="975"/>
                                  </a:lnTo>
                                  <a:lnTo>
                                    <a:pt x="77" y="953"/>
                                  </a:lnTo>
                                  <a:lnTo>
                                    <a:pt x="30" y="909"/>
                                  </a:lnTo>
                                  <a:lnTo>
                                    <a:pt x="3" y="848"/>
                                  </a:lnTo>
                                  <a:lnTo>
                                    <a:pt x="0" y="16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6" name="Picture 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66" y="4328"/>
                              <a:ext cx="2242" cy="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7" name="Group 3"/>
                        <wpg:cNvGrpSpPr>
                          <a:grpSpLocks/>
                        </wpg:cNvGrpSpPr>
                        <wpg:grpSpPr bwMode="auto">
                          <a:xfrm>
                            <a:off x="4453" y="5194"/>
                            <a:ext cx="120" cy="404"/>
                            <a:chOff x="4453" y="5194"/>
                            <a:chExt cx="120" cy="404"/>
                          </a:xfrm>
                        </wpg:grpSpPr>
                        <wps:wsp>
                          <wps:cNvPr id="68" name="Freeform 16"/>
                          <wps:cNvSpPr>
                            <a:spLocks/>
                          </wps:cNvSpPr>
                          <wps:spPr bwMode="auto">
                            <a:xfrm>
                              <a:off x="4453" y="5194"/>
                              <a:ext cx="120" cy="404"/>
                            </a:xfrm>
                            <a:custGeom>
                              <a:avLst/>
                              <a:gdLst>
                                <a:gd name="T0" fmla="+- 0 4503 4453"/>
                                <a:gd name="T1" fmla="*/ T0 w 120"/>
                                <a:gd name="T2" fmla="+- 0 5478 5194"/>
                                <a:gd name="T3" fmla="*/ 5478 h 404"/>
                                <a:gd name="T4" fmla="+- 0 4453 4453"/>
                                <a:gd name="T5" fmla="*/ T4 w 120"/>
                                <a:gd name="T6" fmla="+- 0 5479 5194"/>
                                <a:gd name="T7" fmla="*/ 5479 h 404"/>
                                <a:gd name="T8" fmla="+- 0 4516 4453"/>
                                <a:gd name="T9" fmla="*/ T8 w 120"/>
                                <a:gd name="T10" fmla="+- 0 5598 5194"/>
                                <a:gd name="T11" fmla="*/ 5598 h 404"/>
                                <a:gd name="T12" fmla="+- 0 4563 4453"/>
                                <a:gd name="T13" fmla="*/ T12 w 120"/>
                                <a:gd name="T14" fmla="+- 0 5498 5194"/>
                                <a:gd name="T15" fmla="*/ 5498 h 404"/>
                                <a:gd name="T16" fmla="+- 0 4504 4453"/>
                                <a:gd name="T17" fmla="*/ T16 w 120"/>
                                <a:gd name="T18" fmla="+- 0 5498 5194"/>
                                <a:gd name="T19" fmla="*/ 5498 h 404"/>
                                <a:gd name="T20" fmla="+- 0 4503 4453"/>
                                <a:gd name="T21" fmla="*/ T20 w 120"/>
                                <a:gd name="T22" fmla="+- 0 5478 5194"/>
                                <a:gd name="T23" fmla="*/ 5478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04">
                                  <a:moveTo>
                                    <a:pt x="50" y="284"/>
                                  </a:moveTo>
                                  <a:lnTo>
                                    <a:pt x="0" y="285"/>
                                  </a:lnTo>
                                  <a:lnTo>
                                    <a:pt x="63" y="404"/>
                                  </a:lnTo>
                                  <a:lnTo>
                                    <a:pt x="110" y="304"/>
                                  </a:lnTo>
                                  <a:lnTo>
                                    <a:pt x="51" y="304"/>
                                  </a:lnTo>
                                  <a:lnTo>
                                    <a:pt x="50" y="2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15"/>
                          <wps:cNvSpPr>
                            <a:spLocks/>
                          </wps:cNvSpPr>
                          <wps:spPr bwMode="auto">
                            <a:xfrm>
                              <a:off x="4453" y="5194"/>
                              <a:ext cx="120" cy="404"/>
                            </a:xfrm>
                            <a:custGeom>
                              <a:avLst/>
                              <a:gdLst>
                                <a:gd name="T0" fmla="+- 0 4523 4453"/>
                                <a:gd name="T1" fmla="*/ T0 w 120"/>
                                <a:gd name="T2" fmla="+- 0 5477 5194"/>
                                <a:gd name="T3" fmla="*/ 5477 h 404"/>
                                <a:gd name="T4" fmla="+- 0 4503 4453"/>
                                <a:gd name="T5" fmla="*/ T4 w 120"/>
                                <a:gd name="T6" fmla="+- 0 5478 5194"/>
                                <a:gd name="T7" fmla="*/ 5478 h 404"/>
                                <a:gd name="T8" fmla="+- 0 4504 4453"/>
                                <a:gd name="T9" fmla="*/ T8 w 120"/>
                                <a:gd name="T10" fmla="+- 0 5498 5194"/>
                                <a:gd name="T11" fmla="*/ 5498 h 404"/>
                                <a:gd name="T12" fmla="+- 0 4524 4453"/>
                                <a:gd name="T13" fmla="*/ T12 w 120"/>
                                <a:gd name="T14" fmla="+- 0 5497 5194"/>
                                <a:gd name="T15" fmla="*/ 5497 h 404"/>
                                <a:gd name="T16" fmla="+- 0 4523 4453"/>
                                <a:gd name="T17" fmla="*/ T16 w 120"/>
                                <a:gd name="T18" fmla="+- 0 5477 5194"/>
                                <a:gd name="T19" fmla="*/ 5477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04">
                                  <a:moveTo>
                                    <a:pt x="70" y="283"/>
                                  </a:moveTo>
                                  <a:lnTo>
                                    <a:pt x="50" y="284"/>
                                  </a:lnTo>
                                  <a:lnTo>
                                    <a:pt x="51" y="304"/>
                                  </a:lnTo>
                                  <a:lnTo>
                                    <a:pt x="71" y="303"/>
                                  </a:lnTo>
                                  <a:lnTo>
                                    <a:pt x="70" y="2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14"/>
                          <wps:cNvSpPr>
                            <a:spLocks/>
                          </wps:cNvSpPr>
                          <wps:spPr bwMode="auto">
                            <a:xfrm>
                              <a:off x="4453" y="5194"/>
                              <a:ext cx="120" cy="404"/>
                            </a:xfrm>
                            <a:custGeom>
                              <a:avLst/>
                              <a:gdLst>
                                <a:gd name="T0" fmla="+- 0 4573 4453"/>
                                <a:gd name="T1" fmla="*/ T0 w 120"/>
                                <a:gd name="T2" fmla="+- 0 5476 5194"/>
                                <a:gd name="T3" fmla="*/ 5476 h 404"/>
                                <a:gd name="T4" fmla="+- 0 4523 4453"/>
                                <a:gd name="T5" fmla="*/ T4 w 120"/>
                                <a:gd name="T6" fmla="+- 0 5477 5194"/>
                                <a:gd name="T7" fmla="*/ 5477 h 404"/>
                                <a:gd name="T8" fmla="+- 0 4524 4453"/>
                                <a:gd name="T9" fmla="*/ T8 w 120"/>
                                <a:gd name="T10" fmla="+- 0 5497 5194"/>
                                <a:gd name="T11" fmla="*/ 5497 h 404"/>
                                <a:gd name="T12" fmla="+- 0 4504 4453"/>
                                <a:gd name="T13" fmla="*/ T12 w 120"/>
                                <a:gd name="T14" fmla="+- 0 5498 5194"/>
                                <a:gd name="T15" fmla="*/ 5498 h 404"/>
                                <a:gd name="T16" fmla="+- 0 4563 4453"/>
                                <a:gd name="T17" fmla="*/ T16 w 120"/>
                                <a:gd name="T18" fmla="+- 0 5498 5194"/>
                                <a:gd name="T19" fmla="*/ 5498 h 404"/>
                                <a:gd name="T20" fmla="+- 0 4573 4453"/>
                                <a:gd name="T21" fmla="*/ T20 w 120"/>
                                <a:gd name="T22" fmla="+- 0 5476 5194"/>
                                <a:gd name="T23" fmla="*/ 5476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0" h="404">
                                  <a:moveTo>
                                    <a:pt x="120" y="282"/>
                                  </a:moveTo>
                                  <a:lnTo>
                                    <a:pt x="70" y="283"/>
                                  </a:lnTo>
                                  <a:lnTo>
                                    <a:pt x="71" y="303"/>
                                  </a:lnTo>
                                  <a:lnTo>
                                    <a:pt x="51" y="304"/>
                                  </a:lnTo>
                                  <a:lnTo>
                                    <a:pt x="110" y="304"/>
                                  </a:lnTo>
                                  <a:lnTo>
                                    <a:pt x="120" y="2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13"/>
                          <wps:cNvSpPr>
                            <a:spLocks/>
                          </wps:cNvSpPr>
                          <wps:spPr bwMode="auto">
                            <a:xfrm>
                              <a:off x="4453" y="5194"/>
                              <a:ext cx="120" cy="404"/>
                            </a:xfrm>
                            <a:custGeom>
                              <a:avLst/>
                              <a:gdLst>
                                <a:gd name="T0" fmla="+- 0 4515 4453"/>
                                <a:gd name="T1" fmla="*/ T0 w 120"/>
                                <a:gd name="T2" fmla="+- 0 5194 5194"/>
                                <a:gd name="T3" fmla="*/ 5194 h 404"/>
                                <a:gd name="T4" fmla="+- 0 4495 4453"/>
                                <a:gd name="T5" fmla="*/ T4 w 120"/>
                                <a:gd name="T6" fmla="+- 0 5195 5194"/>
                                <a:gd name="T7" fmla="*/ 5195 h 404"/>
                                <a:gd name="T8" fmla="+- 0 4503 4453"/>
                                <a:gd name="T9" fmla="*/ T8 w 120"/>
                                <a:gd name="T10" fmla="+- 0 5478 5194"/>
                                <a:gd name="T11" fmla="*/ 5478 h 404"/>
                                <a:gd name="T12" fmla="+- 0 4523 4453"/>
                                <a:gd name="T13" fmla="*/ T12 w 120"/>
                                <a:gd name="T14" fmla="+- 0 5477 5194"/>
                                <a:gd name="T15" fmla="*/ 5477 h 404"/>
                                <a:gd name="T16" fmla="+- 0 4515 4453"/>
                                <a:gd name="T17" fmla="*/ T16 w 120"/>
                                <a:gd name="T18" fmla="+- 0 5194 5194"/>
                                <a:gd name="T19" fmla="*/ 5194 h 40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404">
                                  <a:moveTo>
                                    <a:pt x="62" y="0"/>
                                  </a:moveTo>
                                  <a:lnTo>
                                    <a:pt x="42" y="1"/>
                                  </a:lnTo>
                                  <a:lnTo>
                                    <a:pt x="50" y="284"/>
                                  </a:lnTo>
                                  <a:lnTo>
                                    <a:pt x="70" y="283"/>
                                  </a:lnTo>
                                  <a:lnTo>
                                    <a:pt x="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97D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2" y="283"/>
                              <a:ext cx="1126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9A18A5" w14:textId="77777777" w:rsidR="006B7DA8" w:rsidRDefault="00891864">
                                <w:pPr>
                                  <w:spacing w:line="186" w:lineRule="exact"/>
                                  <w:ind w:left="-2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Disrupting</w:t>
                                </w:r>
                              </w:p>
                              <w:p w14:paraId="6EB06195" w14:textId="77777777" w:rsidR="006B7DA8" w:rsidRDefault="00891864">
                                <w:pPr>
                                  <w:spacing w:before="143" w:line="210" w:lineRule="exact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Acoustic</w:t>
                                </w:r>
                                <w:r>
                                  <w:rPr>
                                    <w:rFonts w:ascii="Century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7" y="310"/>
                              <a:ext cx="102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AD2E8" w14:textId="77777777" w:rsidR="006B7DA8" w:rsidRDefault="00891864">
                                <w:pPr>
                                  <w:spacing w:line="186" w:lineRule="exact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Articulatory</w:t>
                                </w:r>
                              </w:p>
                              <w:p w14:paraId="2CF9D53D" w14:textId="77777777" w:rsidR="006B7DA8" w:rsidRDefault="00891864">
                                <w:pPr>
                                  <w:spacing w:before="143" w:line="210" w:lineRule="exact"/>
                                  <w:ind w:right="1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data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6" y="1644"/>
                              <a:ext cx="1656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3B73C4" w14:textId="77777777" w:rsidR="006B7DA8" w:rsidRDefault="00891864">
                                <w:pPr>
                                  <w:spacing w:line="180" w:lineRule="exact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MFCC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(36</w:t>
                                </w:r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features)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8" y="1519"/>
                              <a:ext cx="31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B4805" w14:textId="77777777" w:rsidR="006B7DA8" w:rsidRDefault="00891864">
                                <w:pPr>
                                  <w:spacing w:line="186" w:lineRule="exact"/>
                                  <w:ind w:left="-1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Extract</w:t>
                                </w:r>
                                <w:r>
                                  <w:rPr>
                                    <w:rFonts w:ascii="Century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position,</w:t>
                                </w:r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>velocity,</w:t>
                                </w:r>
                                <w:r>
                                  <w:rPr>
                                    <w:rFonts w:ascii="Century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acceleration</w:t>
                                </w:r>
                                <w:proofErr w:type="gramEnd"/>
                              </w:p>
                              <w:p w14:paraId="6696C15B" w14:textId="77777777" w:rsidR="006B7DA8" w:rsidRDefault="00891864">
                                <w:pPr>
                                  <w:spacing w:before="143" w:line="210" w:lineRule="exact"/>
                                  <w:ind w:left="1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+</w:t>
                                </w:r>
                                <w:r>
                                  <w:rPr>
                                    <w:rFonts w:ascii="Century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>Vector</w:t>
                                </w:r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Quantization</w:t>
                                </w:r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(6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* 3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* 36)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8" y="2952"/>
                              <a:ext cx="1893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9FA38" w14:textId="77777777" w:rsidR="006B7DA8" w:rsidRDefault="00891864">
                                <w:pPr>
                                  <w:spacing w:line="186" w:lineRule="exact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Integrate features</w:t>
                                </w:r>
                                <w:r>
                                  <w:rPr>
                                    <w:rFonts w:ascii="Century"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into</w:t>
                                </w:r>
                              </w:p>
                              <w:p w14:paraId="0EB10313" w14:textId="77777777" w:rsidR="006B7DA8" w:rsidRDefault="00891864">
                                <w:pPr>
                                  <w:spacing w:before="143" w:line="210" w:lineRule="exact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vector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74" y="4614"/>
                              <a:ext cx="1832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B91E9" w14:textId="77777777" w:rsidR="006B7DA8" w:rsidRDefault="00891864">
                                <w:pPr>
                                  <w:spacing w:line="180" w:lineRule="exact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Deep</w:t>
                                </w:r>
                                <w:r>
                                  <w:rPr>
                                    <w:rFonts w:ascii="Century"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Neural</w:t>
                                </w:r>
                                <w:r>
                                  <w:rPr>
                                    <w:rFonts w:ascii="Century"/>
                                    <w:spacing w:val="-7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Network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1" y="5938"/>
                              <a:ext cx="1448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D2347E" w14:textId="77777777" w:rsidR="006B7DA8" w:rsidRDefault="00891864">
                                <w:pPr>
                                  <w:spacing w:line="186" w:lineRule="exact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MFCC</w:t>
                                </w:r>
                                <w:r>
                                  <w:rPr>
                                    <w:rFonts w:ascii="Century"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of</w:t>
                                </w:r>
                                <w:r>
                                  <w:rPr>
                                    <w:rFonts w:ascii="Century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original</w:t>
                                </w:r>
                              </w:p>
                              <w:p w14:paraId="7034B7E3" w14:textId="77777777" w:rsidR="006B7DA8" w:rsidRDefault="00891864">
                                <w:pPr>
                                  <w:spacing w:before="141" w:line="210" w:lineRule="exact"/>
                                  <w:ind w:left="3"/>
                                  <w:jc w:val="center"/>
                                  <w:rPr>
                                    <w:rFonts w:ascii="Century" w:eastAsia="Century" w:hAnsi="Century" w:cs="Century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"/>
                                    <w:sz w:val="18"/>
                                  </w:rPr>
                                  <w:t>acoustic</w:t>
                                </w:r>
                                <w:proofErr w:type="gramEnd"/>
                                <w:r>
                                  <w:rPr>
                                    <w:rFonts w:ascii="Century"/>
                                    <w:spacing w:val="-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"/>
                                    <w:spacing w:val="-1"/>
                                    <w:sz w:val="18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" y="7018"/>
                              <a:ext cx="8745" cy="15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3DCCDF" w14:textId="77777777" w:rsidR="006B7DA8" w:rsidRDefault="00891864">
                                <w:pPr>
                                  <w:tabs>
                                    <w:tab w:val="left" w:pos="359"/>
                                  </w:tabs>
                                  <w:spacing w:line="215" w:lineRule="exact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4.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 xml:space="preserve">Experiment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evaluation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(16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March–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15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1"/>
                                    <w:szCs w:val="21"/>
                                  </w:rPr>
                                  <w:t>May)</w:t>
                                </w:r>
                              </w:p>
                              <w:p w14:paraId="3AE9431B" w14:textId="77777777" w:rsidR="006B7DA8" w:rsidRDefault="00891864">
                                <w:pPr>
                                  <w:spacing w:before="37" w:line="276" w:lineRule="auto"/>
                                  <w:ind w:left="180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Signal</w:t>
                                </w:r>
                                <w:r>
                                  <w:rPr>
                                    <w:rFonts w:ascii="Times New Roman"/>
                                    <w:spacing w:val="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with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missing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words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will</w:t>
                                </w:r>
                                <w:r>
                                  <w:rPr>
                                    <w:rFonts w:ascii="Times New Roman"/>
                                    <w:spacing w:val="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be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created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test</w:t>
                                </w:r>
                                <w:r>
                                  <w:rPr>
                                    <w:rFonts w:ascii="Times New Roman"/>
                                    <w:spacing w:val="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my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model.</w:t>
                                </w:r>
                                <w:r>
                                  <w:rPr>
                                    <w:rFonts w:ascii="Times New Roman"/>
                                    <w:spacing w:val="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Particularly,</w:t>
                                </w:r>
                                <w:r>
                                  <w:rPr>
                                    <w:rFonts w:ascii="Times New Roman"/>
                                    <w:spacing w:val="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each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missing</w:t>
                                </w:r>
                                <w:r>
                                  <w:rPr>
                                    <w:rFonts w:ascii="Times New Roman"/>
                                    <w:spacing w:val="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signal</w:t>
                                </w:r>
                                <w:r>
                                  <w:rPr>
                                    <w:rFonts w:ascii="Times New Roman"/>
                                    <w:spacing w:val="8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7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its</w:t>
                                </w:r>
                                <w:r>
                                  <w:rPr>
                                    <w:rFonts w:ascii="Times New Roman"/>
                                    <w:spacing w:val="6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articulatory</w:t>
                                </w:r>
                                <w:r>
                                  <w:rPr>
                                    <w:rFonts w:ascii="Times New Roman"/>
                                    <w:spacing w:val="-10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data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will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test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DNN.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stage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of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feature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extractions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is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same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as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training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data.</w:t>
                                </w:r>
                                <w:r>
                                  <w:rPr>
                                    <w:rFonts w:ascii="Times New Roman"/>
                                    <w:spacing w:val="-1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After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that,</w:t>
                                </w:r>
                                <w:r>
                                  <w:rPr>
                                    <w:rFonts w:ascii="Times New Roman"/>
                                    <w:spacing w:val="5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this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feature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 xml:space="preserve">vector will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be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tested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by</w:t>
                                </w:r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DNN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release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a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MFCC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feature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as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an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original feature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 of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 xml:space="preserve"> signal.</w:t>
                                </w:r>
                                <w:r>
                                  <w:rPr>
                                    <w:rFonts w:ascii="Times New Roman"/>
                                    <w:spacing w:val="3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After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that,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we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will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 xml:space="preserve"> reconstruct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signal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from</w:t>
                                </w:r>
                                <w:r>
                                  <w:rPr>
                                    <w:rFonts w:ascii="Times New Roman"/>
                                    <w:spacing w:val="-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that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MFCC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feature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evaluation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will</w:t>
                                </w:r>
                                <w:r>
                                  <w:rPr>
                                    <w:rFonts w:ascii="Times New Roman"/>
                                    <w:spacing w:val="-4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be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based</w:t>
                                </w:r>
                                <w:r>
                                  <w:rPr>
                                    <w:rFonts w:ascii="Times New Roman"/>
                                    <w:spacing w:val="-3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>on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 xml:space="preserve"> its</w:t>
                                </w:r>
                              </w:p>
                              <w:p w14:paraId="21C03036" w14:textId="77777777" w:rsidR="006B7DA8" w:rsidRDefault="00891864">
                                <w:pPr>
                                  <w:spacing w:line="237" w:lineRule="exact"/>
                                  <w:ind w:left="180"/>
                                  <w:jc w:val="both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/>
                                    <w:spacing w:val="-1"/>
                                    <w:sz w:val="21"/>
                                  </w:rPr>
                                  <w:t>continuity</w:t>
                                </w:r>
                                <w:proofErr w:type="gramEnd"/>
                                <w:r>
                                  <w:rPr>
                                    <w:rFonts w:ascii="Times New Roman"/>
                                    <w:spacing w:val="-5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z w:val="21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1"/>
                                  </w:rPr>
                                  <w:t>intelligibility.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" y="9044"/>
                              <a:ext cx="8737" cy="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3DB93" w14:textId="77777777" w:rsidR="006B7DA8" w:rsidRDefault="00891864">
                                <w:pPr>
                                  <w:tabs>
                                    <w:tab w:val="left" w:pos="359"/>
                                  </w:tabs>
                                  <w:spacing w:line="215" w:lineRule="exact"/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5.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3"/>
                                    <w:sz w:val="21"/>
                                    <w:szCs w:val="21"/>
                                  </w:rPr>
                                  <w:t>Writing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the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thesis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(16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May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5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2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1"/>
                                    <w:szCs w:val="21"/>
                                  </w:rPr>
                                  <w:t xml:space="preserve">1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1"/>
                                    <w:szCs w:val="21"/>
                                  </w:rPr>
                                  <w:t>July)</w:t>
                                </w:r>
                              </w:p>
                              <w:p w14:paraId="37BB6275" w14:textId="77777777" w:rsidR="006B7DA8" w:rsidRDefault="00891864">
                                <w:pPr>
                                  <w:spacing w:before="75" w:line="226" w:lineRule="exact"/>
                                  <w:ind w:left="360"/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2"/>
                                    <w:sz w:val="20"/>
                                    <w:szCs w:val="20"/>
                                  </w:rPr>
                                  <w:t>Eventually,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it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takes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me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one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1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half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month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to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synthesize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8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my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experiment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result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and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write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"/>
                                    <w:sz w:val="20"/>
                                    <w:szCs w:val="20"/>
                                  </w:rPr>
                                  <w:t>Master’s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pacing w:val="-1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  <w:szCs w:val="20"/>
                                  </w:rPr>
                                  <w:t>thesis.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151E0" id="Group 2" o:spid="_x0000_s1052" style="width:475.2pt;height:632.85pt;mso-position-horizontal-relative:char;mso-position-vertical-relative:line" coordsize="9504,12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">
                <v:group id="Group 79" o:spid="_x0000_s1053" style="position:absolute;left:6;top:6;width:9492;height:2" coordorigin="6,6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0" o:spid="_x0000_s1054" style="position:absolute;left:6;top:6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xWsEA&#10;AADaAAAADwAAAGRycy9kb3ducmV2LnhtbESPzYrCMBSF94LvEK7gZtBUHWeGahQRBTcj2HHh8pJc&#10;22JzU5qo9e2NMODycH4+znzZ2krcqPGlYwWjYQKCWDtTcq7g+Lcd/IDwAdlg5ZgUPMjDctHtzDE1&#10;7s4HumUhF3GEfYoKihDqVEqvC7Loh64mjt7ZNRZDlE0uTYP3OG4rOU6SL2mx5EgosKZ1QfqSXW3k&#10;bvSej/okz5Pv6tfu8g/eTK9K9XvtagYiUBve4f/2zij4hN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ocVrBAAAA2gAAAA8AAAAAAAAAAAAAAAAAmAIAAGRycy9kb3du&#10;cmV2LnhtbFBLBQYAAAAABAAEAPUAAACGAwAAAAA=&#10;" path="m,l9491,e" filled="f" strokeweight=".58pt">
                    <v:path arrowok="t" o:connecttype="custom" o:connectlocs="0,0;9491,0" o:connectangles="0,0"/>
                  </v:shape>
                </v:group>
                <v:group id="Group 77" o:spid="_x0000_s1055" style="position:absolute;left:11;top:11;width:2;height:12636" coordorigin="11,11" coordsize="2,12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8" o:spid="_x0000_s1056" style="position:absolute;left:11;top:11;width:2;height:12636;visibility:visible;mso-wrap-style:square;v-text-anchor:top" coordsize="2,12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WiT74A&#10;AADaAAAADwAAAGRycy9kb3ducmV2LnhtbESPzQrCMBCE74LvEFbwpqkeilSjiCgKnvx5gLVZ29Jm&#10;U5uo1ac3guBxmJlvmNmiNZV4UOMKywpGwwgEcWp1wZmC82kzmIBwHlljZZkUvMjBYt7tzDDR9skH&#10;ehx9JgKEXYIKcu/rREqX5mTQDW1NHLyrbQz6IJtM6gafAW4qOY6iWBosOCzkWNMqp7Q83o2C1fZV&#10;30uXvcvt+kRlHF/eN7NXqt9rl1MQnlr/D//aO60ghu+VcAPk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Vok++AAAA2gAAAA8AAAAAAAAAAAAAAAAAmAIAAGRycy9kb3ducmV2&#10;LnhtbFBLBQYAAAAABAAEAPUAAACDAwAAAAA=&#10;" path="m,l,12635e" filled="f" strokeweight=".58pt">
                    <v:path arrowok="t" o:connecttype="custom" o:connectlocs="0,11;0,12646" o:connectangles="0,0"/>
                  </v:shape>
                </v:group>
                <v:group id="Group 75" o:spid="_x0000_s1057" style="position:absolute;left:6;top:12651;width:9492;height:2" coordorigin="6,12651" coordsize="949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76" o:spid="_x0000_s1058" style="position:absolute;left:6;top:12651;width:9492;height:2;visibility:visible;mso-wrap-style:square;v-text-anchor:top" coordsize="949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7X8AA&#10;AADaAAAADwAAAGRycy9kb3ducmV2LnhtbERPS2sCMRC+C/6HMIIXqdlWbMt2o5Si4KWCWw89Dsns&#10;g24myybq9t93DkKPH9+72I6+U1caYhvYwOMyA0Vsg2u5NnD+2j+8gooJ2WEXmAz8UoTtZjopMHfh&#10;xie6lqlWEsIxRwNNSn2udbQNeYzL0BMLV4XBYxI41NoNeJNw3+mnLHvWHluWhgZ7+mjI/pQXL707&#10;e+Sz/dbV6qX79Id6wbv1xZj5bHx/A5VoTP/iu/vgDMhWuSI3QG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V7X8AAAADaAAAADwAAAAAAAAAAAAAAAACYAgAAZHJzL2Rvd25y&#10;ZXYueG1sUEsFBgAAAAAEAAQA9QAAAIUDAAAAAA==&#10;" path="m,l9491,e" filled="f" strokeweight=".58pt">
                    <v:path arrowok="t" o:connecttype="custom" o:connectlocs="0,0;9491,0" o:connectangles="0,0"/>
                  </v:shape>
                </v:group>
                <v:group id="Group 71" o:spid="_x0000_s1059" style="position:absolute;left:9493;top:11;width:2;height:12636" coordorigin="9493,11" coordsize="2,12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4" o:spid="_x0000_s1060" style="position:absolute;left:9493;top:11;width:2;height:12636;visibility:visible;mso-wrap-style:square;v-text-anchor:top" coordsize="2,12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MQcIA&#10;AADbAAAADwAAAGRycy9kb3ducmV2LnhtbESPzY7CMAyE70i8Q2SkvUEKh2pVCAihRSDtiZ8HMI1p&#10;qzZOtwlQeHp8WImbrRnPfF6seteoO3Wh8mxgOklAEefeVlwYOJ+2429QISJbbDyTgScFWC2HgwVm&#10;1j/4QPdjLJSEcMjQQBljm2kd8pIcholviUW7+s5hlLUrtO3wIeGu0bMkSbXDiqWhxJY2JeX18eYM&#10;bHbP9laH4lXvfk5Up+nl9ed+jfka9es5qEh9/Jj/r/dW8IVefpEB9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AxBwgAAANsAAAAPAAAAAAAAAAAAAAAAAJgCAABkcnMvZG93&#10;bnJldi54bWxQSwUGAAAAAAQABAD1AAAAhwMAAAAA&#10;" path="m,l,12635e" filled="f" strokeweight=".58pt">
                    <v:path arrowok="t" o:connecttype="custom" o:connectlocs="0,11;0,12646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3" o:spid="_x0000_s1061" type="#_x0000_t75" style="position:absolute;left:2185;top:13;width:1795;height:10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JUszAAAAA2wAAAA8AAABkcnMvZG93bnJldi54bWxET02LwjAQvQv+hzCCN5sqIks1ioiCoLug&#10;68Hj2IxtMZmUJmrdX28WFvY2j/c5s0VrjXhQ4yvHCoZJCoI4d7riQsHpezP4AOEDskbjmBS8yMNi&#10;3u3MMNPuyQd6HEMhYgj7DBWUIdSZlD4vyaJPXE0cuatrLIYIm0LqBp8x3Bo5StOJtFhxbCixplVJ&#10;+e14twrGX8XPhczBXs1mrT+3+90Z5U6pfq9dTkEEasO/+M+91XH+EH5/iQfI+R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UlSzMAAAADbAAAADwAAAAAAAAAAAAAAAACfAgAA&#10;ZHJzL2Rvd25yZXYueG1sUEsFBgAAAAAEAAQA9wAAAIwDAAAAAA==&#10;">
                    <v:imagedata r:id="rId27" o:title=""/>
                  </v:shape>
                  <v:shape id="Picture 72" o:spid="_x0000_s1062" type="#_x0000_t75" style="position:absolute;left:2259;top:56;width:1646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l/7/AAAAA2wAAAA8AAABkcnMvZG93bnJldi54bWxET81qwkAQvhf6DssIvdVNLJSYuooVAqGH&#10;gm4eYMhOk2B2NmRXE9++Kwje5uP7nc1utr240ug7xwrSZQKCuHam40ZBpYv3DIQPyAZ7x6TgRh52&#10;29eXDebGTXyk6yk0Ioawz1FBG8KQS+nrliz6pRuII/fnRoshwrGRZsQphtterpLkU1rsODa0ONCh&#10;pfp8ulgFP9r1B/+912tbZrrSH5QW6a9Sb4t5/wUi0Bye4oe7NHH+Cu6/xAPk9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mX/v8AAAADbAAAADwAAAAAAAAAAAAAAAACfAgAA&#10;ZHJzL2Rvd25yZXYueG1sUEsFBgAAAAAEAAQA9wAAAIwDAAAAAA==&#10;">
                    <v:imagedata r:id="rId28" o:title=""/>
                  </v:shape>
                </v:group>
                <v:group id="Group 67" o:spid="_x0000_s1063" style="position:absolute;left:2259;top:56;width:1647;height:915" coordorigin="2259,56" coordsize="1647,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70" o:spid="_x0000_s1064" style="position:absolute;left:2259;top:56;width:1647;height:915;visibility:visible;mso-wrap-style:square;v-text-anchor:top" coordsize="1647,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tcQA&#10;AADbAAAADwAAAGRycy9kb3ducmV2LnhtbERPS2sCMRC+C/0PYYRepGZtRezWKCIopV589LC9DZvp&#10;7trNZE2ibv+9EQRv8/E9ZzJrTS3O5HxlWcGgn4Agzq2uuFDwvV++jEH4gKyxtkwK/snDbPrUmWCq&#10;7YW3dN6FQsQQ9ikqKENoUil9XpJB37cNceR+rTMYInSF1A4vMdzU8jVJRtJgxbGhxIYWJeV/u5NR&#10;cFi9z3tvfjOu9uufr8xtsvUxz5R67rbzDxCB2vAQ392fOs4fwu2XeIC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lmbXEAAAA2wAAAA8AAAAAAAAAAAAAAAAAmAIAAGRycy9k&#10;b3ducmV2LnhtbFBLBQYAAAAABAAEAPUAAACJAwAAAAA=&#10;" path="m,153l15,87,54,36,112,6,1494,r23,2l1578,26r45,46l1645,135r1,627l1645,785r-24,62l1574,892r-62,22l152,915r-23,-2l68,889,23,843,1,780,,153xe" filled="f" strokeweight=".72pt">
                    <v:path arrowok="t" o:connecttype="custom" o:connectlocs="0,209;15,143;54,92;112,62;1494,56;1517,58;1578,82;1623,128;1645,191;1646,818;1645,841;1621,903;1574,948;1512,970;152,971;129,969;68,945;23,899;1,836;0,209" o:connectangles="0,0,0,0,0,0,0,0,0,0,0,0,0,0,0,0,0,0,0,0"/>
                  </v:shape>
                  <v:shape id="Picture 69" o:spid="_x0000_s1065" type="#_x0000_t75" style="position:absolute;left:5821;top:39;width:1630;height:1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36mrBAAAA2wAAAA8AAABkcnMvZG93bnJldi54bWxET9tqAjEQfS/0H8IUfKvZioqsRrEVa/si&#10;3j5guplulm4m6yY16983BcG3OZzrzBadrcWFWl85VvDSz0AQF05XXCo4HdfPExA+IGusHZOCK3lY&#10;zB8fZphrF3lPl0MoRQphn6MCE0KTS+kLQxZ93zXEift2rcWQYFtK3WJM4baWgywbS4sVpwaDDb0Z&#10;Kn4Ov1bBJn7GYrh1q6V/jV/vZx/NdbdTqvfULacgAnXhLr65P3SaP4L/X9IBc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36mrBAAAA2wAAAA8AAAAAAAAAAAAAAAAAnwIA&#10;AGRycy9kb3ducmV2LnhtbFBLBQYAAAAABAAEAPcAAACNAwAAAAA=&#10;">
                    <v:imagedata r:id="rId29" o:title=""/>
                  </v:shape>
                  <v:shape id="Picture 68" o:spid="_x0000_s1066" type="#_x0000_t75" style="position:absolute;left:5895;top:83;width:1481;height:9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JwiPAAAAA2wAAAA8AAABkcnMvZG93bnJldi54bWxET02LwjAQvS/4H8II3tZUwa5Uo6igeFgW&#10;VgWvQzM2xWRSmljrv98sLOxtHu9zluveWdFRG2rPCibjDARx6XXNlYLLef8+BxEiskbrmRS8KMB6&#10;NXhbYqH9k7+pO8VKpBAOBSowMTaFlKE05DCMfUOcuJtvHcYE20rqFp8p3Fk5zbJcOqw5NRhsaGeo&#10;vJ8eToE9zPyWr2f70Xy9Puv8Yeb7bqvUaNhvFiAi9fFf/Oc+6jQ/h99f0gFy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wnCI8AAAADbAAAADwAAAAAAAAAAAAAAAACfAgAA&#10;ZHJzL2Rvd25yZXYueG1sUEsFBgAAAAAEAAQA9wAAAIwDAAAAAA==&#10;">
                    <v:imagedata r:id="rId30" o:title=""/>
                  </v:shape>
                </v:group>
                <v:group id="Group 63" o:spid="_x0000_s1067" style="position:absolute;left:5895;top:83;width:1481;height:924" coordorigin="5895,83" coordsize="1481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66" o:spid="_x0000_s1068" style="position:absolute;left:5895;top:83;width:1481;height:924;visibility:visible;mso-wrap-style:square;v-text-anchor:top" coordsize="1481,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OeDcUA&#10;AADbAAAADwAAAGRycy9kb3ducmV2LnhtbESPQWvCQBCF7wX/wzKF3uqmFtIaXUVbCg30oFYP3obs&#10;mASzs2F3q/Hfdw6F3mZ4b977Zr4cXKcuFGLr2cDTOANFXHnbcm1g//3x+AoqJmSLnWcycKMIy8Xo&#10;bo6F9Vfe0mWXaiUhHAs00KTUF1rHqiGHcex7YtFOPjhMsoZa24BXCXednmRZrh22LA0N9vTWUHXe&#10;/TgDQ0uHfHMq+Xm6Lm/09V6Gl/xozMP9sJqBSjSkf/Pf9acVfIGVX2Q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054NxQAAANsAAAAPAAAAAAAAAAAAAAAAAJgCAABkcnMv&#10;ZG93bnJldi54bWxQSwUGAAAAAAQABAD1AAAAigMAAAAA&#10;" path="m,154l15,88,54,37,111,6,1327,r23,1l1411,25r46,46l1479,133r2,637l1479,793r-24,61l1409,900r-62,22l154,924r-23,-2l69,898,24,852,1,790,,154xe" filled="f" strokeweight=".72pt">
                    <v:path arrowok="t" o:connecttype="custom" o:connectlocs="0,237;15,171;54,120;111,89;1327,83;1350,84;1411,108;1457,154;1479,216;1481,853;1479,876;1455,937;1409,983;1347,1005;154,1007;131,1005;69,981;24,935;1,873;0,237" o:connectangles="0,0,0,0,0,0,0,0,0,0,0,0,0,0,0,0,0,0,0,0"/>
                  </v:shape>
                  <v:shape id="Picture 65" o:spid="_x0000_s1069" type="#_x0000_t75" style="position:absolute;left:1952;top:1237;width:2244;height: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BGD/BAAAA2wAAAA8AAABkcnMvZG93bnJldi54bWxET01rAjEQvRf6H8IUvBRNVJC6NYooLT14&#10;qRW8DpvZTbqbybJJdfvvG0HobR7vc1abwbfiQn10gTVMJwoEcRmM41rD6ett/AIiJmSDbWDS8EsR&#10;NuvHhxUWJlz5ky7HVIscwrFADTalrpAylpY8xknoiDNXhd5jyrCvpenxmsN9K2dKLaRHx7nBYkc7&#10;S2Vz/PEa3Lcz762qave8sIf5uVLdvmm0Hj0N21cQiYb0L767P0yev4TbL/k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ABGD/BAAAA2wAAAA8AAAAAAAAAAAAAAAAAnwIA&#10;AGRycy9kb3ducmV2LnhtbFBLBQYAAAAABAAEAPcAAACNAwAAAAA=&#10;">
                    <v:imagedata r:id="rId31" o:title=""/>
                  </v:shape>
                  <v:shape id="Picture 64" o:spid="_x0000_s1070" type="#_x0000_t75" style="position:absolute;left:2026;top:1280;width:2095;height: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XzSHAAAAA2wAAAA8AAABkcnMvZG93bnJldi54bWxET89rwjAUvgv7H8Ib7KZphalUo5SxrR68&#10;WAWvz+bZljUvJcls998vB8Hjx/d7sxtNJ+7kfGtZQTpLQBBXVrdcKzifvqYrED4ga+wsk4I/8rDb&#10;vkw2mGk78JHuZahFDGGfoYImhD6T0lcNGfQz2xNH7madwRChq6V2OMRw08l5kiykwZZjQ4M9fTRU&#10;/ZS/RoF/p/RzoQ+nS9ItbV6ci++rY6XeXsd8DSLQGJ7ih3uvFczj+vgl/gC5/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BfNIcAAAADbAAAADwAAAAAAAAAAAAAAAACfAgAA&#10;ZHJzL2Rvd25yZXYueG1sUEsFBgAAAAAEAAQA9wAAAIwDAAAAAA==&#10;">
                    <v:imagedata r:id="rId32" o:title=""/>
                  </v:shape>
                </v:group>
                <v:group id="Group 59" o:spid="_x0000_s1071" style="position:absolute;left:2026;top:1280;width:2096;height:891" coordorigin="2026,1280" coordsize="2096,8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62" o:spid="_x0000_s1072" style="position:absolute;left:2026;top:1280;width:2096;height:891;visibility:visible;mso-wrap-style:square;v-text-anchor:top" coordsize="2096,8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IezcQA&#10;AADbAAAADwAAAGRycy9kb3ducmV2LnhtbESPwWrDMBBE74X+g9hCb41UQ4JxooTgUsihUJK0h9wW&#10;a2OZSCtjqbHbr68KhRyHmXnDrDaTd+JKQ+wCa3ieKRDETTAdtxo+jq9PJYiYkA26wKThmyJs1vd3&#10;K6xMGHlP10NqRYZwrFCDTamvpIyNJY9xFnri7J3D4DFlObTSDDhmuHeyUGohPXacFyz2VFtqLocv&#10;r6FUp/H9HMOn+ilf6nr+5uY767R+fJi2SxCJpnQL/7d3RkNRwN+X/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iHs3EAAAA2wAAAA8AAAAAAAAAAAAAAAAAmAIAAGRycy9k&#10;b3ducmV2LnhtbFBLBQYAAAAABAAEAPUAAACJAwAAAAA=&#10;" path="m,149l15,83,56,33,115,4,1947,r23,2l2031,26r44,48l2095,137r,605l2094,765r-25,61l2022,870r-64,20l149,891r-23,-2l64,864,20,817,1,754,,149xe" filled="f" strokeweight=".72pt">
                    <v:path arrowok="t" o:connecttype="custom" o:connectlocs="0,1429;15,1363;56,1313;115,1284;1947,1280;1970,1282;2031,1306;2075,1354;2095,1417;2095,2022;2094,2045;2069,2106;2022,2150;1958,2170;149,2171;126,2169;64,2144;20,2097;1,2034;0,1429" o:connectangles="0,0,0,0,0,0,0,0,0,0,0,0,0,0,0,0,0,0,0,0"/>
                  </v:shape>
                  <v:shape id="Picture 61" o:spid="_x0000_s1073" type="#_x0000_t75" style="position:absolute;left:3332;top:2677;width:2501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oVQ3FAAAA2wAAAA8AAABkcnMvZG93bnJldi54bWxEj0FrwkAUhO8F/8PyBC+lboyY1ugq2lIQ&#10;T2o96O2RfSbB7NuY3Wr677uC4HGYmW+Y6bw1lbhS40rLCgb9CARxZnXJuYL9z/fbBwjnkTVWlknB&#10;HzmYzzovU0y1vfGWrjufiwBhl6KCwvs6ldJlBRl0fVsTB+9kG4M+yCaXusFbgJtKxlGUSIMlh4UC&#10;a/osKDvvfo0COqz341c//NrIJH5fRpfjKKmPSvW67WICwlPrn+FHe6UVxEO4fwk/QM7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6FUNxQAAANsAAAAPAAAAAAAAAAAAAAAA&#10;AJ8CAABkcnMvZG93bnJldi54bWxQSwUGAAAAAAQABAD3AAAAkQMAAAAA&#10;">
                    <v:imagedata r:id="rId33" o:title=""/>
                  </v:shape>
                  <v:shape id="Picture 60" o:spid="_x0000_s1074" type="#_x0000_t75" style="position:absolute;left:3406;top:2720;width:235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WEPvEAAAA2wAAAA8AAABkcnMvZG93bnJldi54bWxEj0FrwkAUhO8F/8PyhF6KbgyllegagiDU&#10;S0tNoHh7ZJ9JSPZtyK4m/nu3UOhxmJlvmG06mU7caHCNZQWrZQSCuLS64UpBkR8WaxDOI2vsLJOC&#10;OzlId7OnLSbajvxNt5OvRICwS1BB7X2fSOnKmgy6pe2Jg3exg0Ef5FBJPeAY4KaTcRS9SYMNh4Ua&#10;e9rXVLanq1Ggiylfu5/46/75kpn3EdvzUbZKPc+nbAPC0+T/w3/tD60gfoXfL+EHyN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tWEPvEAAAA2wAAAA8AAAAAAAAAAAAAAAAA&#10;nwIAAGRycy9kb3ducmV2LnhtbFBLBQYAAAAABAAEAPcAAACQAwAAAAA=&#10;">
                    <v:imagedata r:id="rId34" o:title=""/>
                  </v:shape>
                </v:group>
                <v:group id="Group 55" o:spid="_x0000_s1075" style="position:absolute;left:3406;top:2720;width:2352;height:977" coordorigin="3406,2720" coordsize="2352,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58" o:spid="_x0000_s1076" style="position:absolute;left:3406;top:2720;width:2352;height:977;visibility:visible;mso-wrap-style:square;v-text-anchor:top" coordsize="2352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U68MA&#10;AADbAAAADwAAAGRycy9kb3ducmV2LnhtbESPQYvCMBSE74L/ITzBi6zpipa1GkUWF/RoV9jrs3m2&#10;xealNNF2/fVGEDwOM/MNs1x3phI3alxpWcHnOAJBnFldcq7g+Pvz8QXCeWSNlWVS8E8O1qt+b4mJ&#10;ti0f6Jb6XAQIuwQVFN7XiZQuK8igG9uaOHhn2xj0QTa51A22AW4qOYmiWBosOSwUWNN3QdklvRoF&#10;7Sz9i/db017vp/OGpjPqjvORUsNBt1mA8NT5d/jV3mkFkxi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iU68MAAADbAAAADwAAAAAAAAAAAAAAAACYAgAAZHJzL2Rv&#10;d25yZXYueG1sUEsFBgAAAAAEAAQA9QAAAIgDAAAAAA==&#10;" path="m,163l14,97,52,44,107,10,2189,r23,2l2275,24r47,44l2348,129r4,685l2351,837r-23,62l2284,947r-60,26l163,977r-23,-2l78,953,30,909,4,849,,163xe" filled="f" strokeweight=".72pt">
                    <v:path arrowok="t" o:connecttype="custom" o:connectlocs="0,2883;14,2817;52,2764;107,2730;2189,2720;2212,2722;2275,2744;2322,2788;2348,2849;2352,3534;2351,3557;2328,3619;2284,3667;2224,3693;163,3697;140,3695;78,3673;30,3629;4,3569;0,2883" o:connectangles="0,0,0,0,0,0,0,0,0,0,0,0,0,0,0,0,0,0,0,0"/>
                  </v:shape>
                  <v:shape id="Picture 57" o:spid="_x0000_s1077" type="#_x0000_t75" style="position:absolute;left:4861;top:1239;width:3730;height:1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u0uDEAAAA2wAAAA8AAABkcnMvZG93bnJldi54bWxEj0FrAjEUhO8F/0N4grea6GGtq1FEKBSE&#10;0rVF8PbYPDeLm5d1E9ftv28KhR6HmfmGWW8H14ieulB71jCbKhDEpTc1Vxq+Pl+fX0CEiGyw8Uwa&#10;vinAdjN6WmNu/IML6o+xEgnCIUcNNsY2lzKUlhyGqW+Jk3fxncOYZFdJ0+EjwV0j50pl0mHNacFi&#10;S3tL5fV4dxqKM6rbR3UubHbq3fL9rhbZ4ar1ZDzsViAiDfE//Nd+MxrmC/j9kn6A3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Fu0uDEAAAA2wAAAA8AAAAAAAAAAAAAAAAA&#10;nwIAAGRycy9kb3ducmV2LnhtbFBLBQYAAAAABAAEAPcAAACQAwAAAAA=&#10;">
                    <v:imagedata r:id="rId35" o:title=""/>
                  </v:shape>
                  <v:shape id="Picture 56" o:spid="_x0000_s1078" type="#_x0000_t75" style="position:absolute;left:4935;top:1283;width:3581;height: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QCpXBAAAA2wAAAA8AAABkcnMvZG93bnJldi54bWxETz1vwjAQ3SvxH6xDYisOGShKMQhBi5C6&#10;QMLS7RQfSUR8DrYh6b+vByTGp/e9XA+mFQ9yvrGsYDZNQBCXVjdcKTgX3+8LED4ga2wtk4I/8rBe&#10;jd6WmGnb84keeahEDGGfoYI6hC6T0pc1GfRT2xFH7mKdwRChq6R22Mdw08o0SebSYMOxocaOtjWV&#10;1/xuFFzni9+fYn9M89uu/yL8KGbuvFNqMh42nyACDeElfroPWkEax8Yv8QfI1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QCpXBAAAA2wAAAA8AAAAAAAAAAAAAAAAAnwIA&#10;AGRycy9kb3ducmV2LnhtbFBLBQYAAAAABAAEAPcAAACNAwAAAAA=&#10;">
                    <v:imagedata r:id="rId36" o:title=""/>
                  </v:shape>
                </v:group>
                <v:group id="Group 50" o:spid="_x0000_s1079" style="position:absolute;left:4935;top:1283;width:3581;height:989" coordorigin="4935,1283" coordsize="3581,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54" o:spid="_x0000_s1080" style="position:absolute;left:4935;top:1283;width:3581;height:989;visibility:visible;mso-wrap-style:square;v-text-anchor:top" coordsize="3581,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DcAA&#10;AADbAAAADwAAAGRycy9kb3ducmV2LnhtbERPy4rCMBTdD/gP4QpuBk3VoWg1iiiCG4Xxub0017bY&#10;3NQmav17sxiY5eG8p/PGlOJJtSssK+j3IhDEqdUFZwqOh3V3BMJ5ZI2lZVLwJgfzWetriom2L/6l&#10;595nIoSwS1BB7n2VSOnSnAy6nq2IA3e1tUEfYJ1JXeMrhJtSDqIolgYLDg05VrTMKb3tH0ZBvC3v&#10;8c/SXvRmfO6vtn73OC2+leq0m8UEhKfG/4v/3ButYBjWhy/hB8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N0DcAAAADbAAAADwAAAAAAAAAAAAAAAACYAgAAZHJzL2Rvd25y&#10;ZXYueG1sUEsFBgAAAAAEAAQA9QAAAIUDAAAAAA==&#10;" path="m,164l14,99,51,45,106,10,3416,r23,1l3501,23r48,44l3576,127r5,697l3579,847r-22,62l3513,957r-60,27l165,988r-23,-1l79,965,32,921,4,861,,164xe" filled="f" strokeweight=".72pt">
                    <v:path arrowok="t" o:connecttype="custom" o:connectlocs="0,1447;14,1382;51,1328;106,1293;3416,1283;3439,1284;3501,1306;3549,1350;3576,1410;3581,2107;3579,2130;3557,2192;3513,2240;3453,2267;165,2271;142,2270;79,2248;32,2204;4,2144;0,1447" o:connectangles="0,0,0,0,0,0,0,0,0,0,0,0,0,0,0,0,0,0,0,0"/>
                  </v:shape>
                  <v:shape id="Picture 53" o:spid="_x0000_s1081" type="#_x0000_t75" style="position:absolute;left:3358;top:5507;width:2436;height:1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roTDAAAA2wAAAA8AAABkcnMvZG93bnJldi54bWxEj0FrwkAUhO8F/8PyBG91Y8USo6tYRfDQ&#10;Q43i+ZF9JsHs27C7xvjv3UKhx2FmvmGW6940oiPna8sKJuMEBHFhdc2lgvNp/56C8AFZY2OZFDzJ&#10;w3o1eFtipu2Dj9TloRQRwj5DBVUIbSalLyoy6Me2JY7e1TqDIUpXSu3wEeGmkR9J8ikN1hwXKmxp&#10;W1Fxy+9GwX4mL4efFHfd/LTN8f5VuPTyrdRo2G8WIAL14T/81z5oBdMJ/H6JP0CuX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fuuhMMAAADbAAAADwAAAAAAAAAAAAAAAACf&#10;AgAAZHJzL2Rvd25yZXYueG1sUEsFBgAAAAAEAAQA9wAAAI8DAAAAAA==&#10;">
                    <v:imagedata r:id="rId37" o:title=""/>
                  </v:shape>
                  <v:shape id="Picture 52" o:spid="_x0000_s1082" type="#_x0000_t75" style="position:absolute;left:3435;top:5658;width:2282;height:11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9UpbEAAAA2wAAAA8AAABkcnMvZG93bnJldi54bWxEj09rAjEUxO+FfofwCt5qVgXpbo0ign96&#10;kFJbPD82z93F5GVJ4rp+e1MQPA4z8xtmtuitER350DhWMBpmIIhLpxuuFPz9rt8/QISIrNE4JgU3&#10;CrCYv77MsNDuyj/UHWIlEoRDgQrqGNtCylDWZDEMXUucvJPzFmOSvpLa4zXBrZHjLJtKiw2nhRpb&#10;WtVUng8Xq+B4dtXFm5PZTrqvTTnN99/HfK/U4K1ffoKI1Mdn+NHeaQWTMfx/ST9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M9UpbEAAAA2wAAAA8AAAAAAAAAAAAAAAAA&#10;nwIAAGRycy9kb3ducmV2LnhtbFBLBQYAAAAABAAEAPcAAACQAwAAAAA=&#10;">
                    <v:imagedata r:id="rId38" o:title=""/>
                  </v:shape>
                  <v:shape id="Picture 51" o:spid="_x0000_s1083" type="#_x0000_t75" style="position:absolute;left:3433;top:5550;width:2287;height:1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rGY/FAAAA2wAAAA8AAABkcnMvZG93bnJldi54bWxEj0FrwkAUhO8F/8PyBG91YwNSUldRQRF6&#10;EFOx12f2NUmTfZtmt5r4612h0OMwM98ws0VnanGh1pWWFUzGEQjizOqScwXHj83zKwjnkTXWlklB&#10;Tw4W88HTDBNtr3ygS+pzESDsElRQeN8kUrqsIINubBvi4H3Z1qAPss2lbvEa4KaWL1E0lQZLDgsF&#10;NrQuKKvSX6NAVp+33Tne9qv3/en7XK3SH9n3So2G3fINhKfO/4f/2jutII7h8SX8ADm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qxmPxQAAANsAAAAPAAAAAAAAAAAAAAAA&#10;AJ8CAABkcnMvZG93bnJldi54bWxQSwUGAAAAAAQABAD3AAAAkQMAAAAA&#10;">
                    <v:imagedata r:id="rId39" o:title=""/>
                  </v:shape>
                </v:group>
                <v:group id="Group 47" o:spid="_x0000_s1084" style="position:absolute;left:3433;top:5550;width:2288;height:1289" coordorigin="3433,5550" coordsize="2288,1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9" o:spid="_x0000_s1085" style="position:absolute;left:3433;top:5550;width:2288;height:1289;visibility:visible;mso-wrap-style:square;v-text-anchor:top" coordsize="2288,1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QvcQA&#10;AADbAAAADwAAAGRycy9kb3ducmV2LnhtbESPT2vCQBTE70K/w/IK3nTT+qca3QSpiN5KbTF4e2Sf&#10;SWj2bciuJn77bkHocZiZ3zDrtDe1uFHrKssKXsYRCOLc6ooLBd9fu9EChPPIGmvLpOBODtLkabDG&#10;WNuOP+l29IUIEHYxKii9b2IpXV6SQTe2DXHwLrY16INsC6lb7ALc1PI1iubSYMVhocSG3kvKf45X&#10;o+D0YVDLeVZXs+1yunnrsvPeZEoNn/vNCoSn3v+HH+2DVjCZwd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KUL3EAAAA2wAAAA8AAAAAAAAAAAAAAAAAmAIAAGRycy9k&#10;b3ducmV2LnhtbFBLBQYAAAAABAAEAPUAAACJAwAAAAA=&#10;" path="m,215l10,148,40,89,85,43,143,12,210,,2072,r23,1l2160,18r54,36l2256,104r25,61l2287,1074r-2,23l2268,1161r-35,55l2183,1258r-61,25l214,1289r-23,-2l127,1270,72,1235,30,1185,5,1123,,215xe" filled="f" strokeweight=".72pt">
                    <v:path arrowok="t" o:connecttype="custom" o:connectlocs="0,5765;10,5698;40,5639;85,5593;143,5562;210,5550;2072,5550;2095,5551;2160,5568;2214,5604;2256,5654;2281,5715;2287,6624;2285,6647;2268,6711;2233,6766;2183,6808;2122,6833;214,6839;191,6837;127,6820;72,6785;30,6735;5,6673;0,5765" o:connectangles="0,0,0,0,0,0,0,0,0,0,0,0,0,0,0,0,0,0,0,0,0,0,0,0,0"/>
                  </v:shape>
                  <v:shape id="Picture 48" o:spid="_x0000_s1086" type="#_x0000_t75" style="position:absolute;left:3502;top:5694;width:2148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RBSDDAAAA2wAAAA8AAABkcnMvZG93bnJldi54bWxEj0FrwkAUhO8F/8PyCt7qphESSV1FBEU8&#10;VVv0+si+JsHs27i7avz3XUHwOMzMN8x03ptWXMn5xrKCz1ECgri0uuFKwe/P6mMCwgdkja1lUnAn&#10;D/PZ4G2KhbY33tF1HyoRIewLVFCH0BVS+rImg35kO+Lo/VlnMETpKqkd3iLctDJNkkwabDgu1NjR&#10;sqbytL8YBWWWp905P6xcfvDf7bZfHxenVKnhe7/4AhGoD6/ws73RCsYZPL7EHyB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VEFIMMAAADbAAAADwAAAAAAAAAAAAAAAACf&#10;AgAAZHJzL2Rvd25yZXYueG1sUEsFBgAAAAAEAAQA9wAAAI8DAAAAAA==&#10;">
                    <v:imagedata r:id="rId40" o:title=""/>
                  </v:shape>
                </v:group>
                <v:group id="Group 42" o:spid="_x0000_s1087" style="position:absolute;left:2949;top:966;width:120;height:368" coordorigin="2949,966" coordsize="120,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6" o:spid="_x0000_s1088" style="position:absolute;left:2949;top:966;width:120;height:368;visibility:visible;mso-wrap-style:square;v-text-anchor:top" coordsize="1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M0zsEA&#10;AADbAAAADwAAAGRycy9kb3ducmV2LnhtbERP3WrCMBS+H/gO4Qi7GTP1F+1My3AIeiOoe4BDc9YG&#10;m5OSZLbb0y8XAy8/vv9tOdhW3MkH41jBdJKBIK6cNlwr+LzuX9cgQkTW2DomBT8UoCxGT1vMtev5&#10;TPdLrEUK4ZCjgibGLpcyVA1ZDBPXESfuy3mLMUFfS+2xT+G2lbMsW0mLhlNDgx3tGqpul2+r4Ndn&#10;L2ZxMH7ZL67yw5306dhulHoeD+9vICIN8SH+dx+0gnkam76kHy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zNM7BAAAA2wAAAA8AAAAAAAAAAAAAAAAAmAIAAGRycy9kb3du&#10;cmV2LnhtbFBLBQYAAAAABAAEAPUAAACGAwAAAAA=&#10;" path="m,245l56,367,109,267r-40,l49,267r1,-20l,245xe" fillcolor="#497dba" stroked="f">
                    <v:path arrowok="t" o:connecttype="custom" o:connectlocs="0,1211;56,1333;109,1233;69,1233;49,1233;50,1213;0,1211" o:connectangles="0,0,0,0,0,0,0"/>
                  </v:shape>
                  <v:shape id="Freeform 45" o:spid="_x0000_s1089" style="position:absolute;left:2949;top:966;width:120;height:368;visibility:visible;mso-wrap-style:square;v-text-anchor:top" coordsize="1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+RVcMA&#10;AADbAAAADwAAAGRycy9kb3ducmV2LnhtbESP0WoCMRRE34X+Q7gFX6Rmq7bUrVFEEfRFqPYDLpvb&#10;3dDNzZJEd/XrjSD4OMzMGWa26GwtzuSDcazgfZiBIC6cNlwq+D1u3r5AhIissXZMCi4UYDF/6c0w&#10;167lHzofYikShEOOCqoYm1zKUFRkMQxdQ5y8P+ctxiR9KbXHNsFtLUdZ9iktGk4LFTa0qqj4P5ys&#10;gqvPBmayNf6jnRzl2u31fldPleq/dstvEJG6+Aw/2lutYDyF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+RVcMAAADbAAAADwAAAAAAAAAAAAAAAACYAgAAZHJzL2Rv&#10;d25yZXYueG1sUEsFBgAAAAAEAAQA9QAAAIgDAAAAAA==&#10;" path="m50,247r-1,20l69,267r1,-20l50,247xe" fillcolor="#497dba" stroked="f">
                    <v:path arrowok="t" o:connecttype="custom" o:connectlocs="50,1213;49,1233;69,1233;70,1213;50,1213" o:connectangles="0,0,0,0,0"/>
                  </v:shape>
                  <v:shape id="Freeform 44" o:spid="_x0000_s1090" style="position:absolute;left:2949;top:966;width:120;height:368;visibility:visible;mso-wrap-style:square;v-text-anchor:top" coordsize="1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LtcEA&#10;AADbAAAADwAAAGRycy9kb3ducmV2LnhtbERP3WrCMBS+F/YO4Qy8EU0n3ZhdUxmKoDfCdA9waM7a&#10;sOakJJmtPr25EHb58f2X69F24kI+GMcKXhYZCOLaacONgu/zbv4OIkRkjZ1jUnClAOvqaVJiod3A&#10;X3Q5xUakEA4FKmhj7AspQ92SxbBwPXHifpy3GBP0jdQehxRuO7nMsjdp0XBqaLGnTUv17+nPKrj5&#10;bGbyvfGvQ36WW3fUx0O3Umr6PH5+gIg0xn/xw73XCvK0Pn1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DS7XBAAAA2wAAAA8AAAAAAAAAAAAAAAAAmAIAAGRycy9kb3du&#10;cmV2LnhtbFBLBQYAAAAABAAEAPUAAACGAwAAAAA=&#10;" path="m70,247r-1,20l109,267r11,-19l70,247xe" fillcolor="#497dba" stroked="f">
                    <v:path arrowok="t" o:connecttype="custom" o:connectlocs="70,1213;69,1233;109,1233;120,1214;70,1213" o:connectangles="0,0,0,0,0"/>
                  </v:shape>
                  <v:shape id="Freeform 43" o:spid="_x0000_s1091" style="position:absolute;left:2949;top:966;width:120;height:368;visibility:visible;mso-wrap-style:square;v-text-anchor:top" coordsize="120,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uLsQA&#10;AADbAAAADwAAAGRycy9kb3ducmV2LnhtbESPUWvCMBSF34X9h3AHvshMHd3YOtMyHIK+CNP9gEtz&#10;14Y1NyWJtvrrjSDs8XDO+Q5nWY22EyfywThWsJhnIIhrpw03Cn4O66c3ECEia+wck4IzBajKh8kS&#10;C+0G/qbTPjYiQTgUqKCNsS+kDHVLFsPc9cTJ+3XeYkzSN1J7HBLcdvI5y16lRcNpocWeVi3Vf/uj&#10;VXDx2czkG+Nfhvwgv9xO77bdu1LTx/HzA0SkMf6H7+2NVpAv4PYl/QB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P7i7EAAAA2wAAAA8AAAAAAAAAAAAAAAAAmAIAAGRycy9k&#10;b3ducmV2LnhtbFBLBQYAAAAABAAEAPUAAACJAwAAAAA=&#10;" path="m56,l50,247r20,l76,,56,xe" fillcolor="#497dba" stroked="f">
                    <v:path arrowok="t" o:connecttype="custom" o:connectlocs="56,966;50,1213;70,1213;76,966;56,966" o:connectangles="0,0,0,0,0"/>
                  </v:shape>
                </v:group>
                <v:group id="Group 38" o:spid="_x0000_s1092" style="position:absolute;left:6517;top:1007;width:120;height:323" coordorigin="6517,1007" coordsize="120,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1" o:spid="_x0000_s1093" style="position:absolute;left:6517;top:1007;width:120;height:323;visibility:visible;mso-wrap-style:square;v-text-anchor:top" coordsize="120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yZXcYA&#10;AADbAAAADwAAAGRycy9kb3ducmV2LnhtbESPQWvCQBSE7wX/w/KE3upGKxKiG7FCoSWKaPXg7TX7&#10;moRm36bZrUZ/fVcQehxm5htmNu9MLU7UusqyguEgAkGcW11xoWD/8foUg3AeWWNtmRRcyME87T3M&#10;MNH2zFs67XwhAoRdggpK75tESpeXZNANbEMcvC/bGvRBtoXULZ4D3NRyFEUTabDisFBiQ8uS8u/d&#10;r1GwHn9mw0P2jsVPvLmuFseXmKlT6rHfLaYgPHX+P3xvv2kF42e4fQk/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yZXcYAAADbAAAADwAAAAAAAAAAAAAAAACYAgAAZHJz&#10;L2Rvd25yZXYueG1sUEsFBgAAAAAEAAQA9QAAAIsDAAAAAA==&#10;" path="m50,203l,203,60,323,110,223r-60,l50,203xe" fillcolor="#497dba" stroked="f">
                    <v:path arrowok="t" o:connecttype="custom" o:connectlocs="50,1210;0,1210;60,1330;110,1230;50,1230;50,1210" o:connectangles="0,0,0,0,0,0"/>
                  </v:shape>
                  <v:shape id="Freeform 40" o:spid="_x0000_s1094" style="position:absolute;left:6517;top:1007;width:120;height:323;visibility:visible;mso-wrap-style:square;v-text-anchor:top" coordsize="120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BKcUA&#10;AADbAAAADwAAAGRycy9kb3ducmV2LnhtbESPT2vCQBTE7wW/w/KE3urGEiREV1FBUFRK/XPw9sw+&#10;k2D2bZrdauyn7xYKHoeZ+Q0zmrSmEjdqXGlZQb8XgSDOrC45V3DYL94SEM4ja6wsk4IHOZiMOy8j&#10;TLW98yfddj4XAcIuRQWF93UqpcsKMuh6tiYO3sU2Bn2QTS51g/cAN5V8j6KBNFhyWCiwpnlB2XX3&#10;bRRs4/O6f1yvMP9KPn4209MsYWqVeu220yEIT61/hv/bS60gjuHvS/gB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QEpxQAAANsAAAAPAAAAAAAAAAAAAAAAAJgCAABkcnMv&#10;ZG93bnJldi54bWxQSwUGAAAAAAQABAD1AAAAigMAAAAA&#10;" path="m70,l50,r,223l70,223,70,xe" fillcolor="#497dba" stroked="f">
                    <v:path arrowok="t" o:connecttype="custom" o:connectlocs="70,1007;50,1007;50,1230;70,1230;70,1007" o:connectangles="0,0,0,0,0"/>
                  </v:shape>
                  <v:shape id="Freeform 39" o:spid="_x0000_s1095" style="position:absolute;left:6517;top:1007;width:120;height:323;visibility:visible;mso-wrap-style:square;v-text-anchor:top" coordsize="120,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mkssUA&#10;AADbAAAADwAAAGRycy9kb3ducmV2LnhtbESPQWvCQBSE7wX/w/IEb3WjaAmpq6ggWLSI2h56e2af&#10;STD7Nma3Gvvr3YLgcZiZb5jRpDGluFDtCssKet0IBHFqdcGZgq/94jUG4TyyxtIyKbiRg8m49TLC&#10;RNsrb+my85kIEHYJKsi9rxIpXZqTQde1FXHwjrY26IOsM6lrvAa4KWU/it6kwYLDQo4VzXNKT7tf&#10;o+BzcFj1vlcfmJ3jzd96+jOLmRqlOu1m+g7CU+Of4Ud7qRUMhvD/JfwAO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aSyxQAAANsAAAAPAAAAAAAAAAAAAAAAAJgCAABkcnMv&#10;ZG93bnJldi54bWxQSwUGAAAAAAQABAD1AAAAigMAAAAA&#10;" path="m120,203r-50,l70,223r40,l120,203xe" fillcolor="#497dba" stroked="f">
                    <v:path arrowok="t" o:connecttype="custom" o:connectlocs="120,1210;70,1210;70,1230;110,1230;120,1210" o:connectangles="0,0,0,0,0"/>
                  </v:shape>
                </v:group>
                <v:group id="Group 33" o:spid="_x0000_s1096" style="position:absolute;left:3021;top:2183;width:1424;height:545" coordorigin="3021,2183" coordsize="1424,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37" o:spid="_x0000_s1097" style="position:absolute;left:3021;top:2183;width:1424;height:545;visibility:visible;mso-wrap-style:square;v-text-anchor:top" coordsize="142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Xa8MA&#10;AADbAAAADwAAAGRycy9kb3ducmV2LnhtbESPT4vCMBTE74LfITzBm6b+QZeuUURRPMiCVdjrs3nb&#10;FpuX0kStfnqzIHgcZuY3zGzRmFLcqHaFZQWDfgSCOLW64EzB6bjpfYFwHlljaZkUPMjBYt5uzTDW&#10;9s4HuiU+EwHCLkYFufdVLKVLczLo+rYiDt6frQ36IOtM6hrvAW5KOYyiiTRYcFjIsaJVTukluRoF&#10;ZfYzPJvnfrv7taPrFLfrczI4KtXtNMtvEJ4a/wm/2zutYDyF/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aXa8MAAADbAAAADwAAAAAAAAAAAAAAAACYAgAAZHJzL2Rv&#10;d25yZXYueG1sUEsFBgAAAAAEAAQA9QAAAIgDAAAAAA==&#10;" path="m1307,497r-17,47l1424,529r-24,-25l1326,504r-19,-7xe" fillcolor="#497dba" stroked="f">
                    <v:path arrowok="t" o:connecttype="custom" o:connectlocs="1307,2680;1290,2727;1424,2712;1400,2687;1326,2687;1307,2680" o:connectangles="0,0,0,0,0,0"/>
                  </v:shape>
                  <v:shape id="Freeform 36" o:spid="_x0000_s1098" style="position:absolute;left:3021;top:2183;width:1424;height:545;visibility:visible;mso-wrap-style:square;v-text-anchor:top" coordsize="142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DGcEA&#10;AADbAAAADwAAAGRycy9kb3ducmV2LnhtbERPTYvCMBC9C/6HMAveNNUVXappkV1WPIhgFfY6NmNb&#10;tpmUJmr115uD4PHxvpdpZ2pxpdZVlhWMRxEI4tzqigsFx8Pv8AuE88gaa8uk4E4O0qTfW2Ks7Y33&#10;dM18IUIIuxgVlN43sZQuL8mgG9mGOHBn2xr0AbaF1C3eQrip5SSKZtJgxaGhxIa+S8r/s4tRUBe7&#10;yck8tuvNn/28zHH9c8rGB6UGH91qAcJT59/il3ujFUzD2P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JAxnBAAAA2wAAAA8AAAAAAAAAAAAAAAAAmAIAAGRycy9kb3du&#10;cmV2LnhtbFBLBQYAAAAABAAEAPUAAACGAwAAAAA=&#10;" path="m1314,479r-7,18l1326,504r7,-19l1314,479xe" fillcolor="#497dba" stroked="f">
                    <v:path arrowok="t" o:connecttype="custom" o:connectlocs="1314,2662;1307,2680;1326,2687;1333,2668;1314,2662" o:connectangles="0,0,0,0,0"/>
                  </v:shape>
                  <v:shape id="Freeform 35" o:spid="_x0000_s1099" style="position:absolute;left:3021;top:2183;width:1424;height:545;visibility:visible;mso-wrap-style:square;v-text-anchor:top" coordsize="142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WmgsQA&#10;AADbAAAADwAAAGRycy9kb3ducmV2LnhtbESPT4vCMBTE74LfITzBm6b+Yd2tRpFdFA8iWBf2+mye&#10;bbF5KU3U6qc3C4LHYWZ+w8wWjSnFlWpXWFYw6EcgiFOrC84U/B5WvU8QziNrLC2Tgjs5WMzbrRnG&#10;2t54T9fEZyJA2MWoIPe+iqV0aU4GXd9WxME72dqgD7LOpK7xFuCmlMMo+pAGCw4LOVb0nVN6Ti5G&#10;QZnthkfz2K43f3Z0meD655gMDkp1O81yCsJT49/hV3ujFYy/4P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FpoLEAAAA2wAAAA8AAAAAAAAAAAAAAAAAmAIAAGRycy9k&#10;b3ducmV2LnhtbFBLBQYAAAAABAAEAPUAAACJAwAAAAA=&#10;" path="m1332,432r-18,47l1333,485r-7,19l1400,504r-68,-72xe" fillcolor="#497dba" stroked="f">
                    <v:path arrowok="t" o:connecttype="custom" o:connectlocs="1332,2615;1314,2662;1333,2668;1326,2687;1400,2687;1332,2615" o:connectangles="0,0,0,0,0,0"/>
                  </v:shape>
                  <v:shape id="Freeform 34" o:spid="_x0000_s1100" style="position:absolute;left:3021;top:2183;width:1424;height:545;visibility:visible;mso-wrap-style:square;v-text-anchor:top" coordsize="142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ZwsEA&#10;AADbAAAADwAAAGRycy9kb3ducmV2LnhtbERPTYvCMBC9C/6HMAveNNVFXappkV1WPIhgFfY6NmNb&#10;tpmUJmr115uD4PHxvpdpZ2pxpdZVlhWMRxEI4tzqigsFx8Pv8AuE88gaa8uk4E4O0qTfW2Ks7Y33&#10;dM18IUIIuxgVlN43sZQuL8mgG9mGOHBn2xr0AbaF1C3eQrip5SSKZtJgxaGhxIa+S8r/s4tRUBe7&#10;yck8tuvNn/28zHH9c8rGB6UGH91qAcJT59/il3ujFUzD+vAl/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mmcLBAAAA2wAAAA8AAAAAAAAAAAAAAAAAmAIAAGRycy9kb3du&#10;cmV2LnhtbFBLBQYAAAAABAAEAPUAAACGAwAAAAA=&#10;" path="m7,l,19,1307,497r7,-18l7,xe" fillcolor="#497dba" stroked="f">
                    <v:path arrowok="t" o:connecttype="custom" o:connectlocs="7,2183;0,2202;1307,2680;1314,2662;7,2183" o:connectangles="0,0,0,0,0"/>
                  </v:shape>
                </v:group>
                <v:group id="Group 28" o:spid="_x0000_s1101" style="position:absolute;left:4445;top:2271;width:1613;height:469" coordorigin="4445,2271" coordsize="1613,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32" o:spid="_x0000_s1102" style="position:absolute;left:4445;top:2271;width:1613;height:469;visibility:visible;mso-wrap-style:square;v-text-anchor:top" coordsize="1613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ydhMQA&#10;AADbAAAADwAAAGRycy9kb3ducmV2LnhtbESPQWvCQBSE74X+h+UVvOlGwVKiq5SWFk+KsT14e80+&#10;s8Hs2zT7qrG/3i0IPQ4z8w0zX/a+USfqYh3YwHiUgSIug625MvCxexs+gYqCbLEJTAYuFGG5uL+b&#10;Y27Dmbd0KqRSCcIxRwNOpM21jqUjj3EUWuLkHULnUZLsKm07PCe4b/Qkyx61x5rTgsOWXhyVx+LH&#10;G/hyx3G7WRffEj73ZZTq9/0QXo0ZPPTPM1BCvfyHb+2VNTCdwN+X9AP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8nYTEAAAA2wAAAA8AAAAAAAAAAAAAAAAAmAIAAGRycy9k&#10;b3ducmV2LnhtbFBLBQYAAAAABAAEAPUAAACJAwAAAAA=&#10;" path="m101,353l,442r132,27l120,426r-20,l94,406r20,-5l101,353xe" fillcolor="#497dba" stroked="f">
                    <v:path arrowok="t" o:connecttype="custom" o:connectlocs="101,2624;0,2713;132,2740;120,2697;100,2697;94,2677;114,2672;101,2624" o:connectangles="0,0,0,0,0,0,0,0"/>
                  </v:shape>
                  <v:shape id="Freeform 31" o:spid="_x0000_s1103" style="position:absolute;left:4445;top:2271;width:1613;height:469;visibility:visible;mso-wrap-style:square;v-text-anchor:top" coordsize="1613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4H8UA&#10;AADbAAAADwAAAGRycy9kb3ducmV2LnhtbESPQWvCQBSE74X+h+UVvOlGpSKpqxSlxVNLY3vo7TX7&#10;zAazb2P2qWl/fbcg9DjMzDfMYtX7Rp2pi3VgA+NRBoq4DLbmysD77mk4BxUF2WITmAx8U4TV8vZm&#10;gbkNF36jcyGVShCOORpwIm2udSwdeYyj0BInbx86j5JkV2nb4SXBfaMnWTbTHmtOCw5bWjsqD8XJ&#10;G/hyh3H7+lIcJXx8llGqn+d92BgzuOsfH0AJ9fIfvra31sD9FP6+pB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DgfxQAAANsAAAAPAAAAAAAAAAAAAAAAAJgCAABkcnMv&#10;ZG93bnJldi54bWxQSwUGAAAAAAQABAD1AAAAigMAAAAA&#10;" path="m114,401r-20,5l100,426r19,-5l114,401xe" fillcolor="#497dba" stroked="f">
                    <v:path arrowok="t" o:connecttype="custom" o:connectlocs="114,2672;94,2677;100,2697;119,2692;114,2672" o:connectangles="0,0,0,0,0"/>
                  </v:shape>
                  <v:shape id="Freeform 30" o:spid="_x0000_s1104" style="position:absolute;left:4445;top:2271;width:1613;height:469;visibility:visible;mso-wrap-style:square;v-text-anchor:top" coordsize="1613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mga8UA&#10;AADbAAAADwAAAGRycy9kb3ducmV2LnhtbESPQWvCQBSE74X+h+UVvOlGsSKpqxSlxVNLY3vo7TX7&#10;zAazb2P2qWl/fbcg9DjMzDfMYtX7Rp2pi3VgA+NRBoq4DLbmysD77mk4BxUF2WITmAx8U4TV8vZm&#10;gbkNF36jcyGVShCOORpwIm2udSwdeYyj0BInbx86j5JkV2nb4SXBfaMnWTbTHmtOCw5bWjsqD8XJ&#10;G/hyh3H7+lIcJXx8llGqn+d92BgzuOsfH0AJ9fIfvra31sD9FP6+pB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aBrxQAAANsAAAAPAAAAAAAAAAAAAAAAAJgCAABkcnMv&#10;ZG93bnJldi54bWxQSwUGAAAAAAQABAD1AAAAigMAAAAA&#10;" path="m119,421r-19,5l120,426r-1,-5xe" fillcolor="#497dba" stroked="f">
                    <v:path arrowok="t" o:connecttype="custom" o:connectlocs="119,2692;100,2697;120,2697;119,2692" o:connectangles="0,0,0,0"/>
                  </v:shape>
                  <v:shape id="Freeform 29" o:spid="_x0000_s1105" style="position:absolute;left:4445;top:2271;width:1613;height:469;visibility:visible;mso-wrap-style:square;v-text-anchor:top" coordsize="1613,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F8MQA&#10;AADbAAAADwAAAGRycy9kb3ducmV2LnhtbESPQWvCQBSE7wX/w/IK3nRjQSmpq5RKS08Wox56e80+&#10;s8Hs2zT7qqm/3i0IPQ4z8w0zX/a+USfqYh3YwGScgSIug625MrDbvo4eQUVBttgEJgO/FGG5GNzN&#10;MbfhzBs6FVKpBOGYowEn0uZax9KRxzgOLXHyDqHzKEl2lbYdnhPcN/ohy2baY81pwWFLL47KY/Hj&#10;DXy546T9WBffEvafZZTq8nYIK2OG9/3zEyihXv7Dt/a7NTCdwt+X9AP0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BfDEAAAA2wAAAA8AAAAAAAAAAAAAAAAAmAIAAGRycy9k&#10;b3ducmV2LnhtbFBLBQYAAAAABAAEAPUAAACJAwAAAAA=&#10;" path="m1608,l114,401r5,20l1613,20,1608,xe" fillcolor="#497dba" stroked="f">
                    <v:path arrowok="t" o:connecttype="custom" o:connectlocs="1608,2271;114,2672;119,2692;1613,2291;1608,2271" o:connectangles="0,0,0,0,0"/>
                  </v:shape>
                </v:group>
                <v:group id="Group 20" o:spid="_x0000_s1106" style="position:absolute;left:4494;top:3714;width:120;height:481" coordorigin="4494,3714" coordsize="120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27" o:spid="_x0000_s1107" style="position:absolute;left:4494;top:3714;width:120;height:481;visibility:visible;mso-wrap-style:square;v-text-anchor:top" coordsize="120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U88MA&#10;AADbAAAADwAAAGRycy9kb3ducmV2LnhtbESPwWrDMBBE74X+g9hCbo3cQNLiRDYhpdBbqJtDctta&#10;G1vEWglLsZ2/rwKFHofZebOzKSfbiYH6YBwreJlnIIhrpw03Cg7fH89vIEJE1tg5JgU3ClAWjw8b&#10;zLUb+YuGKjYiQTjkqKCN0edShroli2HuPHHyzq63GJPsG6l7HBPcdnKRZStp0XBqaNHTrqX6Ul1t&#10;emO/q967jMxxOp2Gn9o3xh9GpWZP03YNItIU/4//0p9awfIV7lsSA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3U88MAAADbAAAADwAAAAAAAAAAAAAAAACYAgAAZHJzL2Rv&#10;d25yZXYueG1sUEsFBgAAAAAEAAQA9QAAAIgDAAAAAA==&#10;" path="m50,360l,361,62,480,109,380r-59,l50,360xe" fillcolor="#497dba" stroked="f">
                    <v:path arrowok="t" o:connecttype="custom" o:connectlocs="50,4074;0,4075;62,4194;109,4094;50,4094;50,4074" o:connectangles="0,0,0,0,0,0"/>
                  </v:shape>
                  <v:shape id="Freeform 26" o:spid="_x0000_s1108" style="position:absolute;left:4494;top:3714;width:120;height:481;visibility:visible;mso-wrap-style:square;v-text-anchor:top" coordsize="120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JAgcMA&#10;AADbAAAADwAAAGRycy9kb3ducmV2LnhtbESPwWrDMAyG74O+g1Fht9XpYKVkdUtpKew2lvbQ3rRY&#10;S8xi2cRekr39dBj0KH79nz5tdpPv1EB9coENLBcFKOI6WMeNgcv59LQGlTKyxS4wGfilBLvt7GGD&#10;pQ0jf9BQ5UYJhFOJBtqcY6l1qlvymBYhEkv2FXqPWca+0bbHUeC+089FsdIeHcuFFiMdWqq/qx8v&#10;Gu+H6tgV5K7T7TZ81rFx8TIa8zif9q+gMk35vvzffrMGXkRWfhEA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JAgcMAAADbAAAADwAAAAAAAAAAAAAAAACYAgAAZHJzL2Rv&#10;d25yZXYueG1sUEsFBgAAAAAEAAQA9QAAAIgDAAAAAA==&#10;" path="m70,360r-20,l50,380r20,l70,360xe" fillcolor="#497dba" stroked="f">
                    <v:path arrowok="t" o:connecttype="custom" o:connectlocs="70,4074;50,4074;50,4094;70,4094;70,4074" o:connectangles="0,0,0,0,0"/>
                  </v:shape>
                  <v:shape id="Freeform 25" o:spid="_x0000_s1109" style="position:absolute;left:4494;top:3714;width:120;height:481;visibility:visible;mso-wrap-style:square;v-text-anchor:top" coordsize="120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7lGsMA&#10;AADbAAAADwAAAGRycy9kb3ducmV2LnhtbESPwWrDMBBE74X+g9hCbo3cQELrRDYhpdBbqJtDctta&#10;G1vEWglLsZ2/rwKFHofZebOzKSfbiYH6YBwreJlnIIhrpw03Cg7fH8+vIEJE1tg5JgU3ClAWjw8b&#10;zLUb+YuGKjYiQTjkqKCN0edShroli2HuPHHyzq63GJPsG6l7HBPcdnKRZStp0XBqaNHTrqX6Ul1t&#10;emO/q967jMxxOp2Gn9o3xh9GpWZP03YNItIU/4//0p9awfIN7lsSA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7lGsMAAADbAAAADwAAAAAAAAAAAAAAAACYAgAAZHJzL2Rv&#10;d25yZXYueG1sUEsFBgAAAAAEAAQA9QAAAIgDAAAAAA==&#10;" path="m120,359r-50,1l70,380r-20,l109,380r11,-21xe" fillcolor="#497dba" stroked="f">
                    <v:path arrowok="t" o:connecttype="custom" o:connectlocs="120,4073;70,4074;70,4094;50,4094;109,4094;120,4073" o:connectangles="0,0,0,0,0,0"/>
                  </v:shape>
                  <v:shape id="Freeform 24" o:spid="_x0000_s1110" style="position:absolute;left:4494;top:3714;width:120;height:481;visibility:visible;mso-wrap-style:square;v-text-anchor:top" coordsize="120,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GOsIA&#10;AADbAAAADwAAAGRycy9kb3ducmV2LnhtbESPwW7CMAyG70h7h8iTdoOUHdBUCAiBkHab1nGAm9d4&#10;bUTjRE1ou7efD5M4Wr//z583u8l3aqA+ucAGlosCFHEdrOPGwPnrNH8DlTKyxS4wGfilBLvt02yD&#10;pQ0jf9JQ5UYJhFOJBtqcY6l1qlvymBYhEkv2E3qPWca+0bbHUeC+069FsdIeHcuFFiMdWqpv1d2L&#10;xsehOnYFuct0vQ7fdWxcPI/GvDxP+zWoTFN+LP+3362BldjLLwIAv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IY6wgAAANsAAAAPAAAAAAAAAAAAAAAAAJgCAABkcnMvZG93&#10;bnJldi54bWxQSwUGAAAAAAQABAD1AAAAhwMAAAAA&#10;" path="m62,l42,r8,360l70,360,62,xe" fillcolor="#497dba" stroked="f">
                    <v:path arrowok="t" o:connecttype="custom" o:connectlocs="62,3714;42,3714;50,4074;70,4074;62,3714" o:connectangles="0,0,0,0,0"/>
                  </v:shape>
                  <v:shape id="Picture 23" o:spid="_x0000_s1111" type="#_x0000_t75" style="position:absolute;left:3334;top:4158;width:2501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c1yHGAAAA2wAAAA8AAABkcnMvZG93bnJldi54bWxEj09rwkAUxO9Cv8PyCl6kbrQ0bdOs4h8K&#10;4klTD83tkX1Ngtm3Mbtq+u27QsHjMDO/YdJ5bxpxoc7VlhVMxhEI4sLqmksFh6/PpzcQziNrbCyT&#10;gl9yMJ89DFJMtL3yni6ZL0WAsEtQQeV9m0jpiooMurFtiYP3YzuDPsiulLrDa4CbRk6jKJYGaw4L&#10;Fba0qqg4ZmejgL63h/eRf17vZDx9XUan/CVuc6WGj/3iA4Sn3t/D/+2NVhBP4PYl/AA5+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BzXIcYAAADbAAAADwAAAAAAAAAAAAAA&#10;AACfAgAAZHJzL2Rvd25yZXYueG1sUEsFBgAAAAAEAAQA9wAAAJIDAAAAAA==&#10;">
                    <v:imagedata r:id="rId33" o:title=""/>
                  </v:shape>
                  <v:shape id="Picture 22" o:spid="_x0000_s1112" type="#_x0000_t75" style="position:absolute;left:3399;top:4292;width:2376;height:8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qqarAAAAA2wAAAA8AAABkcnMvZG93bnJldi54bWxEj80KwjAQhO+C7xBW8KapgqLVKKKIHvTg&#10;zwMszdrWNpvSRK1vbwTB4zA73+zMl40pxZNql1tWMOhHIIgTq3NOFVwv294EhPPIGkvLpOBNDpaL&#10;dmuOsbYvPtHz7FMRIOxiVJB5X8VSuiQjg65vK+Lg3Wxt0AdZp1LX+ApwU8phFI2lwZxDQ4YVrTNK&#10;ivPDhDfSvCluG39wo+Nuut3ti9G9uCrV7TSrGQhPjf8f/9J7rWA8hO+WAAC5+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iqpqsAAAADbAAAADwAAAAAAAAAAAAAAAACfAgAA&#10;ZHJzL2Rvd25yZXYueG1sUEsFBgAAAAAEAAQA9wAAAIwDAAAAAA==&#10;">
                    <v:imagedata r:id="rId41" o:title=""/>
                  </v:shape>
                  <v:shape id="Picture 21" o:spid="_x0000_s1113" type="#_x0000_t75" style="position:absolute;left:3409;top:4201;width:2352;height:9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0gKfFAAAA2wAAAA8AAABkcnMvZG93bnJldi54bWxEj09rwkAUxO8Fv8PyCt7qxj8ETV1FhYKX&#10;CtUIPT6yz2Rt9m3IbjX107sFweMwM79h5svO1uJCrTeOFQwHCQjiwmnDpYL88PE2BeEDssbaMSn4&#10;Iw/LRe9ljpl2V/6iyz6UIkLYZ6igCqHJpPRFRRb9wDXE0Tu51mKIsi2lbvEa4baWoyRJpUXDcaHC&#10;hjYVFT/7X6sgTNbHdHfcjoY5fptZ/nkz08NZqf5rt3oHEagLz/CjvdUK0jH8f4k/QC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79ICnxQAAANsAAAAPAAAAAAAAAAAAAAAA&#10;AJ8CAABkcnMvZG93bnJldi54bWxQSwUGAAAAAAQABAD3AAAAkQMAAAAA&#10;">
                    <v:imagedata r:id="rId42" o:title=""/>
                  </v:shape>
                </v:group>
                <v:group id="Group 17" o:spid="_x0000_s1114" style="position:absolute;left:3409;top:4201;width:2352;height:977" coordorigin="3409,4201" coordsize="2352,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19" o:spid="_x0000_s1115" style="position:absolute;left:3409;top:4201;width:2352;height:977;visibility:visible;mso-wrap-style:square;v-text-anchor:top" coordsize="2352,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zXMQA&#10;AADbAAAADwAAAGRycy9kb3ducmV2LnhtbESPQWvCQBSE74L/YXkFL6IbpQk2zUaktNAejYLXZ/aZ&#10;hGbfhuxq0v76bkHwOMzMN0y2HU0rbtS7xrKC1TICQVxa3XCl4Hj4WGxAOI+ssbVMCn7IwTafTjJM&#10;tR14T7fCVyJA2KWooPa+S6V0ZU0G3dJ2xMG72N6gD7KvpO5xCHDTynUUJdJgw2Ghxo7eaiq/i6tR&#10;MMTFKfl6N8P193zZ0XNM4/FlrtTsady9gvA0+kf43v7UCpIY/r+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gs1zEAAAA2wAAAA8AAAAAAAAAAAAAAAAAmAIAAGRycy9k&#10;b3ducmV2LnhtbFBLBQYAAAAABAAEAPUAAACJAwAAAAA=&#10;" path="m,163l13,97,51,44,106,10,2189,r23,2l2274,24r47,44l2348,128r4,686l2350,837r-23,62l2283,947r-60,26l162,977r-23,-2l77,953,30,909,3,848,,163xe" filled="f" strokeweight=".72pt">
                    <v:path arrowok="t" o:connecttype="custom" o:connectlocs="0,4364;13,4298;51,4245;106,4211;2189,4201;2212,4203;2274,4225;2321,4269;2348,4329;2352,5015;2350,5038;2327,5100;2283,5148;2223,5174;162,5178;139,5176;77,5154;30,5110;3,5049;0,4364" o:connectangles="0,0,0,0,0,0,0,0,0,0,0,0,0,0,0,0,0,0,0,0"/>
                  </v:shape>
                  <v:shape id="Picture 18" o:spid="_x0000_s1116" type="#_x0000_t75" style="position:absolute;left:3466;top:4328;width:2242;height:7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YBnzFAAAA2wAAAA8AAABkcnMvZG93bnJldi54bWxEj0FrwkAUhO9C/8PyCr2IbqISJLpKKQil&#10;9mIqiLdH9pkEd9+m2dXEf98tFHocZuYbZr0drBF36nzjWEE6TUAQl043XCk4fu0mSxA+IGs0jknB&#10;gzxsN0+jNeba9XygexEqESHsc1RQh9DmUvqyJot+6lri6F1cZzFE2VVSd9hHuDVyliSZtNhwXKix&#10;pbeaymtxswpMcQq386Kd7z7Hj/Rj1qf7b5Mq9fI8vK5ABBrCf/iv/a4VZBn8fok/QG5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mAZ8xQAAANsAAAAPAAAAAAAAAAAAAAAA&#10;AJ8CAABkcnMvZG93bnJldi54bWxQSwUGAAAAAAQABAD3AAAAkQMAAAAA&#10;">
                    <v:imagedata r:id="rId43" o:title=""/>
                  </v:shape>
                </v:group>
                <v:group id="Group 3" o:spid="_x0000_s1117" style="position:absolute;left:4453;top:5194;width:120;height:404" coordorigin="4453,5194" coordsize="120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16" o:spid="_x0000_s1118" style="position:absolute;left:4453;top:5194;width:120;height:404;visibility:visible;mso-wrap-style:square;v-text-anchor:top" coordsize="120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Deb4A&#10;AADbAAAADwAAAGRycy9kb3ducmV2LnhtbERPzYrCMBC+C75DGMGbpsoia9coIrisN219gKEZ067J&#10;pDRZW9/eHIQ9fnz/m93grHhQFxrPChbzDARx5XXDRsG1PM4+QYSIrNF6JgVPCrDbjkcbzLXv+UKP&#10;IhqRQjjkqKCOsc2lDFVNDsPct8SJu/nOYUywM1J32KdwZ+Uyy1bSYcOpocaWDjVV9+LPKXDfvx/W&#10;lJfTed3fWnPP7LqQC6Wmk2H/BSLSEP/Fb/ePVrBKY9OX9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kg3m+AAAA2wAAAA8AAAAAAAAAAAAAAAAAmAIAAGRycy9kb3ducmV2&#10;LnhtbFBLBQYAAAAABAAEAPUAAACDAwAAAAA=&#10;" path="m50,284l,285,63,404,110,304r-59,l50,284xe" fillcolor="#497dba" stroked="f">
                    <v:path arrowok="t" o:connecttype="custom" o:connectlocs="50,5478;0,5479;63,5598;110,5498;51,5498;50,5478" o:connectangles="0,0,0,0,0,0"/>
                  </v:shape>
                  <v:shape id="Freeform 15" o:spid="_x0000_s1119" style="position:absolute;left:4453;top:5194;width:120;height:404;visibility:visible;mso-wrap-style:square;v-text-anchor:top" coordsize="120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m4sIA&#10;AADbAAAADwAAAGRycy9kb3ducmV2LnhtbESPUWvCMBSF3wf+h3AF32bqELFdU5HBxvY2637Apbmm&#10;1eSmNJmt/94MBj4ezjnf4ZS7yVlxpSF0nhWslhkI4sbrjo2Cn+P78xZEiMgarWdScKMAu2r2VGKh&#10;/cgHutbRiAThUKCCNsa+kDI0LTkMS98TJ+/kB4cxycFIPeCY4M7KlyzbSIcdp4UWe3prqbnUv06B&#10;+zivrTkevr7z8dSbS2bzWq6UWsyn/SuISFN8hP/bn1rBJoe/L+kHy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KCbiwgAAANsAAAAPAAAAAAAAAAAAAAAAAJgCAABkcnMvZG93&#10;bnJldi54bWxQSwUGAAAAAAQABAD1AAAAhwMAAAAA&#10;" path="m70,283r-20,1l51,304r20,-1l70,283xe" fillcolor="#497dba" stroked="f">
                    <v:path arrowok="t" o:connecttype="custom" o:connectlocs="70,5477;50,5478;51,5498;71,5497;70,5477" o:connectangles="0,0,0,0,0"/>
                  </v:shape>
                  <v:shape id="Freeform 14" o:spid="_x0000_s1120" style="position:absolute;left:4453;top:5194;width:120;height:404;visibility:visible;mso-wrap-style:square;v-text-anchor:top" coordsize="120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Zor8A&#10;AADbAAAADwAAAGRycy9kb3ducmV2LnhtbERPy4rCMBTdC/MP4QruNFUGH9Uog+Aw7rT6AZfmmlaT&#10;m9JEW/9+shiY5eG8N7veWfGiNtSeFUwnGQji0uuajYLr5TBegggRWaP1TAreFGC3/RhsMNe+4zO9&#10;imhECuGQo4IqxiaXMpQVOQwT3xAn7uZbhzHB1kjdYpfCnZWzLJtLhzWnhgob2ldUPoqnU+C+75/W&#10;XM7H06q7NeaR2VUhp0qNhv3XGkSkPv6L/9w/WsEirU9f0g+Q2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yxmivwAAANsAAAAPAAAAAAAAAAAAAAAAAJgCAABkcnMvZG93bnJl&#10;di54bWxQSwUGAAAAAAQABAD1AAAAhAMAAAAA&#10;" path="m120,282r-50,1l71,303r-20,1l110,304r10,-22xe" fillcolor="#497dba" stroked="f">
                    <v:path arrowok="t" o:connecttype="custom" o:connectlocs="120,5476;70,5477;71,5497;51,5498;110,5498;120,5476" o:connectangles="0,0,0,0,0,0"/>
                  </v:shape>
                  <v:shape id="Freeform 13" o:spid="_x0000_s1121" style="position:absolute;left:4453;top:5194;width:120;height:404;visibility:visible;mso-wrap-style:square;v-text-anchor:top" coordsize="120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e8OcIA&#10;AADbAAAADwAAAGRycy9kb3ducmV2LnhtbESPUWvCMBSF3wX/Q7jC3jTtGE47o4yB4t60+gMuzTXt&#10;TG5Kk9n67xdB2OPhnPMdzmozOCtu1IXGs4J8loEgrrxu2Cg4n7bTBYgQkTVaz6TgTgE26/FohYX2&#10;PR/pVkYjEoRDgQrqGNtCylDV5DDMfEucvIvvHMYkOyN1h32COytfs2wuHTacFmps6aum6lr+OgVu&#10;9/Nmzen4fVj2l9ZcM7ssZa7Uy2T4/AARaYj/4Wd7rxW85/D4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7w5wgAAANsAAAAPAAAAAAAAAAAAAAAAAJgCAABkcnMvZG93&#10;bnJldi54bWxQSwUGAAAAAAQABAD1AAAAhwMAAAAA&#10;" path="m62,l42,1r8,283l70,283,62,xe" fillcolor="#497dba" stroked="f">
                    <v:path arrowok="t" o:connecttype="custom" o:connectlocs="62,5194;42,5195;50,5478;70,5477;62,5194" o:connectangles="0,0,0,0,0"/>
                  </v:shape>
                  <v:shape id="Text Box 12" o:spid="_x0000_s1122" type="#_x0000_t202" style="position:absolute;left:2522;top:283;width:112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  <v:textbox inset="0,0,0,0">
                      <w:txbxContent>
                        <w:p w14:paraId="6C9A18A5" w14:textId="77777777" w:rsidR="006B7DA8" w:rsidRDefault="00891864">
                          <w:pPr>
                            <w:spacing w:line="186" w:lineRule="exact"/>
                            <w:ind w:left="-2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Disrupting</w:t>
                          </w:r>
                        </w:p>
                        <w:p w14:paraId="6EB06195" w14:textId="77777777" w:rsidR="006B7DA8" w:rsidRDefault="00891864">
                          <w:pPr>
                            <w:spacing w:before="143" w:line="210" w:lineRule="exact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Acoustic</w:t>
                          </w:r>
                          <w:r>
                            <w:rPr>
                              <w:rFonts w:ascii="Century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 Box 11" o:spid="_x0000_s1123" type="#_x0000_t202" style="position:absolute;left:6127;top:310;width:102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  <v:textbox inset="0,0,0,0">
                      <w:txbxContent>
                        <w:p w14:paraId="327AD2E8" w14:textId="77777777" w:rsidR="006B7DA8" w:rsidRDefault="00891864">
                          <w:pPr>
                            <w:spacing w:line="186" w:lineRule="exact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Articulatory</w:t>
                          </w:r>
                        </w:p>
                        <w:p w14:paraId="2CF9D53D" w14:textId="77777777" w:rsidR="006B7DA8" w:rsidRDefault="00891864">
                          <w:pPr>
                            <w:spacing w:before="143" w:line="210" w:lineRule="exact"/>
                            <w:ind w:right="1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data</w:t>
                          </w:r>
                          <w:proofErr w:type="gramEnd"/>
                        </w:p>
                      </w:txbxContent>
                    </v:textbox>
                  </v:shape>
                  <v:shape id="Text Box 10" o:spid="_x0000_s1124" type="#_x0000_t202" style="position:absolute;left:2246;top:1644;width:1656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14:paraId="633B73C4" w14:textId="77777777" w:rsidR="006B7DA8" w:rsidRDefault="00891864">
                          <w:pPr>
                            <w:spacing w:line="180" w:lineRule="exact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z w:val="18"/>
                            </w:rPr>
                            <w:t>MFCC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(36</w:t>
                          </w:r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features)</w:t>
                          </w:r>
                        </w:p>
                      </w:txbxContent>
                    </v:textbox>
                  </v:shape>
                  <v:shape id="Text Box 9" o:spid="_x0000_s1125" type="#_x0000_t202" style="position:absolute;left:5148;top:1519;width:3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14:paraId="59CB4805" w14:textId="77777777" w:rsidR="006B7DA8" w:rsidRDefault="00891864">
                          <w:pPr>
                            <w:spacing w:line="186" w:lineRule="exact"/>
                            <w:ind w:left="-1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Extract</w:t>
                          </w:r>
                          <w:r>
                            <w:rPr>
                              <w:rFonts w:ascii="Century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position,</w:t>
                          </w:r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>velocity,</w:t>
                          </w:r>
                          <w:r>
                            <w:rPr>
                              <w:rFonts w:ascii="Century"/>
                              <w:spacing w:val="-4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acceleration</w:t>
                          </w:r>
                          <w:proofErr w:type="gramEnd"/>
                        </w:p>
                        <w:p w14:paraId="6696C15B" w14:textId="77777777" w:rsidR="006B7DA8" w:rsidRDefault="00891864">
                          <w:pPr>
                            <w:spacing w:before="143" w:line="210" w:lineRule="exact"/>
                            <w:ind w:left="1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z w:val="18"/>
                            </w:rPr>
                            <w:t>+</w:t>
                          </w:r>
                          <w:r>
                            <w:rPr>
                              <w:rFonts w:ascii="Century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>Vector</w:t>
                          </w:r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Quantization</w:t>
                          </w:r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(6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* 3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* 36)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638;top:2952;width:189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14:paraId="3A69FA38" w14:textId="77777777" w:rsidR="006B7DA8" w:rsidRDefault="00891864">
                          <w:pPr>
                            <w:spacing w:line="186" w:lineRule="exact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Integrate features</w:t>
                          </w:r>
                          <w:r>
                            <w:rPr>
                              <w:rFonts w:ascii="Century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into</w:t>
                          </w:r>
                        </w:p>
                        <w:p w14:paraId="0EB10313" w14:textId="77777777" w:rsidR="006B7DA8" w:rsidRDefault="00891864">
                          <w:pPr>
                            <w:spacing w:before="143" w:line="210" w:lineRule="exact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Century"/>
                              <w:sz w:val="18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vector</w:t>
                          </w:r>
                        </w:p>
                      </w:txbxContent>
                    </v:textbox>
                  </v:shape>
                  <v:shape id="Text Box 7" o:spid="_x0000_s1127" type="#_x0000_t202" style="position:absolute;left:3674;top:4614;width:183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14:paraId="33BB91E9" w14:textId="77777777" w:rsidR="006B7DA8" w:rsidRDefault="00891864">
                          <w:pPr>
                            <w:spacing w:line="180" w:lineRule="exact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z w:val="18"/>
                            </w:rPr>
                            <w:t>Deep</w:t>
                          </w:r>
                          <w:r>
                            <w:rPr>
                              <w:rFonts w:ascii="Century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Neural</w:t>
                          </w:r>
                          <w:r>
                            <w:rPr>
                              <w:rFonts w:ascii="Century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Network</w:t>
                          </w:r>
                        </w:p>
                      </w:txbxContent>
                    </v:textbox>
                  </v:shape>
                  <v:shape id="Text Box 6" o:spid="_x0000_s1128" type="#_x0000_t202" style="position:absolute;left:3851;top:5938;width:1448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14:paraId="59D2347E" w14:textId="77777777" w:rsidR="006B7DA8" w:rsidRDefault="00891864">
                          <w:pPr>
                            <w:spacing w:line="186" w:lineRule="exact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"/>
                              <w:sz w:val="18"/>
                            </w:rPr>
                            <w:t>MFCC</w:t>
                          </w:r>
                          <w:r>
                            <w:rPr>
                              <w:rFonts w:ascii="Century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entury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original</w:t>
                          </w:r>
                        </w:p>
                        <w:p w14:paraId="7034B7E3" w14:textId="77777777" w:rsidR="006B7DA8" w:rsidRDefault="00891864">
                          <w:pPr>
                            <w:spacing w:before="141" w:line="210" w:lineRule="exact"/>
                            <w:ind w:left="3"/>
                            <w:jc w:val="center"/>
                            <w:rPr>
                              <w:rFonts w:ascii="Century" w:eastAsia="Century" w:hAnsi="Century" w:cs="Century"/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rFonts w:ascii="Century"/>
                              <w:sz w:val="18"/>
                            </w:rPr>
                            <w:t>acoustic</w:t>
                          </w:r>
                          <w:proofErr w:type="gramEnd"/>
                          <w:r>
                            <w:rPr>
                              <w:rFonts w:ascii="Century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"/>
                              <w:spacing w:val="-1"/>
                              <w:sz w:val="18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 Box 5" o:spid="_x0000_s1129" type="#_x0000_t202" style="position:absolute;left:649;top:7018;width:8745;height:15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14:paraId="013DCCDF" w14:textId="77777777" w:rsidR="006B7DA8" w:rsidRDefault="00891864">
                          <w:pPr>
                            <w:tabs>
                              <w:tab w:val="left" w:pos="359"/>
                            </w:tabs>
                            <w:spacing w:line="215" w:lineRule="exact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4.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 xml:space="preserve">Experiment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and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evaluation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(16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March–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15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1"/>
                              <w:szCs w:val="21"/>
                            </w:rPr>
                            <w:t>May)</w:t>
                          </w:r>
                        </w:p>
                        <w:p w14:paraId="3AE9431B" w14:textId="77777777" w:rsidR="006B7DA8" w:rsidRDefault="00891864">
                          <w:pPr>
                            <w:spacing w:before="37" w:line="276" w:lineRule="auto"/>
                            <w:ind w:left="180"/>
                            <w:jc w:val="both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Signal</w:t>
                          </w:r>
                          <w:r>
                            <w:rPr>
                              <w:rFonts w:ascii="Times New Roman"/>
                              <w:spacing w:val="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missing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words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will</w:t>
                          </w:r>
                          <w:r>
                            <w:rPr>
                              <w:rFonts w:ascii="Times New Roman"/>
                              <w:spacing w:val="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be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created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to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spacing w:val="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my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model.</w:t>
                          </w:r>
                          <w:r>
                            <w:rPr>
                              <w:rFonts w:ascii="Times New Roman"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Particularly,</w:t>
                          </w:r>
                          <w:r>
                            <w:rPr>
                              <w:rFonts w:ascii="Times New Roman"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each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missing</w:t>
                          </w:r>
                          <w:r>
                            <w:rPr>
                              <w:rFonts w:ascii="Times New Roman"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signal</w:t>
                          </w:r>
                          <w:r>
                            <w:rPr>
                              <w:rFonts w:ascii="Times New Roman"/>
                              <w:spacing w:val="8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its</w:t>
                          </w:r>
                          <w:r>
                            <w:rPr>
                              <w:rFonts w:ascii="Times New Roman"/>
                              <w:spacing w:val="6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articulatory</w:t>
                          </w:r>
                          <w:r>
                            <w:rPr>
                              <w:rFonts w:ascii="Times New Roman"/>
                              <w:spacing w:val="-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data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will</w:t>
                          </w:r>
                          <w:r>
                            <w:rPr>
                              <w:rFonts w:ascii="Times New Roman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DNN.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stage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feature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extractions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is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same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as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training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data.</w:t>
                          </w:r>
                          <w:r>
                            <w:rPr>
                              <w:rFonts w:ascii="Times New Roman"/>
                              <w:spacing w:val="-1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After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that,</w:t>
                          </w:r>
                          <w:r>
                            <w:rPr>
                              <w:rFonts w:ascii="Times New Roman"/>
                              <w:spacing w:val="5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this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feature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 xml:space="preserve">vector will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be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tested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by</w:t>
                          </w:r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DNN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a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MFCC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feature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as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an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original feature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 of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 xml:space="preserve"> signal.</w:t>
                          </w:r>
                          <w:r>
                            <w:rPr>
                              <w:rFonts w:ascii="Times New Roman"/>
                              <w:spacing w:val="3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After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that,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we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will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 xml:space="preserve"> reconstruct</w:t>
                          </w:r>
                          <w:r>
                            <w:rPr>
                              <w:rFonts w:ascii="Times New Roman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signal</w:t>
                          </w:r>
                          <w:r>
                            <w:rPr>
                              <w:rFonts w:ascii="Times New Roman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from</w:t>
                          </w:r>
                          <w:r>
                            <w:rPr>
                              <w:rFonts w:ascii="Times New Roman"/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that</w:t>
                          </w:r>
                          <w:r>
                            <w:rPr>
                              <w:rFonts w:ascii="Times New Roman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MFCC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feature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evaluation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will</w:t>
                          </w:r>
                          <w:r>
                            <w:rPr>
                              <w:rFonts w:ascii="Times New Roman"/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be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based</w:t>
                          </w:r>
                          <w:r>
                            <w:rPr>
                              <w:rFonts w:ascii="Times New Roman"/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>on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 xml:space="preserve"> its</w:t>
                          </w:r>
                        </w:p>
                        <w:p w14:paraId="21C03036" w14:textId="77777777" w:rsidR="006B7DA8" w:rsidRDefault="00891864">
                          <w:pPr>
                            <w:spacing w:line="237" w:lineRule="exact"/>
                            <w:ind w:left="180"/>
                            <w:jc w:val="both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21"/>
                            </w:rPr>
                            <w:t>continuity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t xml:space="preserve">and </w:t>
                          </w:r>
                          <w:r>
                            <w:rPr>
                              <w:rFonts w:ascii="Times New Roman"/>
                              <w:spacing w:val="-2"/>
                              <w:sz w:val="21"/>
                            </w:rPr>
                            <w:t>intelligibility.</w:t>
                          </w:r>
                        </w:p>
                      </w:txbxContent>
                    </v:textbox>
                  </v:shape>
                  <v:shape id="Text Box 4" o:spid="_x0000_s1130" type="#_x0000_t202" style="position:absolute;left:649;top:9044;width:8737;height: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14:paraId="4073DB93" w14:textId="77777777" w:rsidR="006B7DA8" w:rsidRDefault="00891864">
                          <w:pPr>
                            <w:tabs>
                              <w:tab w:val="left" w:pos="359"/>
                            </w:tabs>
                            <w:spacing w:line="215" w:lineRule="exact"/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5.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"/>
                              <w:sz w:val="21"/>
                              <w:szCs w:val="21"/>
                            </w:rPr>
                            <w:t>Writing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the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thesis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(16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May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5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2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1"/>
                              <w:szCs w:val="21"/>
                            </w:rPr>
                            <w:t xml:space="preserve">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1"/>
                              <w:szCs w:val="21"/>
                            </w:rPr>
                            <w:t>July)</w:t>
                          </w:r>
                        </w:p>
                        <w:p w14:paraId="37BB6275" w14:textId="77777777" w:rsidR="006B7DA8" w:rsidRDefault="00891864">
                          <w:pPr>
                            <w:spacing w:before="75" w:line="226" w:lineRule="exact"/>
                            <w:ind w:left="36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0"/>
                              <w:szCs w:val="20"/>
                            </w:rPr>
                            <w:t>Eventually,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it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takes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me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one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half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month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synthesize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8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my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experiment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result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and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write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0"/>
                              <w:szCs w:val="20"/>
                            </w:rPr>
                            <w:t>Master’s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>thesis.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6B7DA8">
      <w:pgSz w:w="11910" w:h="16840"/>
      <w:pgMar w:top="1320" w:right="500" w:bottom="760" w:left="1680" w:header="0" w:footer="572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0" w:author="Jianwu Dang" w:date="2015-10-29T18:13:00Z" w:initials="JD">
    <w:p w14:paraId="2EEEA05D" w14:textId="77777777" w:rsidR="00EE3A4B" w:rsidRDefault="00EE3A4B">
      <w:pPr>
        <w:pStyle w:val="a6"/>
      </w:pPr>
      <w:r>
        <w:rPr>
          <w:rStyle w:val="a5"/>
        </w:rPr>
        <w:annotationRef/>
      </w:r>
      <w:r w:rsidR="00445182">
        <w:rPr>
          <w:rFonts w:hint="eastAsia"/>
        </w:rPr>
        <w:t xml:space="preserve">This </w:t>
      </w:r>
      <w:r w:rsidR="00445182">
        <w:t>is not the phonemic restoration.  See the correction of the preceding page.</w:t>
      </w:r>
    </w:p>
  </w:comment>
  <w:comment w:id="71" w:author="Jianwu Dang" w:date="2015-10-29T18:43:00Z" w:initials="JD">
    <w:p w14:paraId="138AC942" w14:textId="77777777" w:rsidR="00B26856" w:rsidRDefault="00B26856">
      <w:pPr>
        <w:pStyle w:val="a6"/>
      </w:pPr>
      <w:r>
        <w:rPr>
          <w:rStyle w:val="a5"/>
        </w:rPr>
        <w:annotationRef/>
      </w:r>
      <w:r>
        <w:t xml:space="preserve">You should write this part according to our </w:t>
      </w:r>
      <w:r>
        <w:t>discussion.</w:t>
      </w:r>
      <w:bookmarkStart w:id="72" w:name="_GoBack"/>
      <w:bookmarkEnd w:id="7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EEA05D" w15:done="0"/>
  <w15:commentEx w15:paraId="138AC9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1775A" w14:textId="77777777" w:rsidR="00891864" w:rsidRDefault="00891864">
      <w:r>
        <w:separator/>
      </w:r>
    </w:p>
  </w:endnote>
  <w:endnote w:type="continuationSeparator" w:id="0">
    <w:p w14:paraId="14DCDC3B" w14:textId="77777777" w:rsidR="00891864" w:rsidRDefault="00891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9CACF" w14:textId="77777777" w:rsidR="006B7DA8" w:rsidRDefault="00B26588">
    <w:pPr>
      <w:spacing w:line="14" w:lineRule="auto"/>
      <w:rPr>
        <w:sz w:val="20"/>
        <w:szCs w:val="20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3785A1" wp14:editId="020E39A6">
              <wp:simplePos x="0" y="0"/>
              <wp:positionH relativeFrom="page">
                <wp:posOffset>4468495</wp:posOffset>
              </wp:positionH>
              <wp:positionV relativeFrom="page">
                <wp:posOffset>10189845</wp:posOffset>
              </wp:positionV>
              <wp:extent cx="2581910" cy="259715"/>
              <wp:effectExtent l="127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910" cy="25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73780" w14:textId="77777777" w:rsidR="006B7DA8" w:rsidRDefault="00891864">
                          <w:pPr>
                            <w:spacing w:line="193" w:lineRule="exact"/>
                            <w:ind w:left="1056" w:hanging="1037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  <w:lang w:eastAsia="ja-JP"/>
                            </w:rPr>
                          </w:pPr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16"/>
                              <w:szCs w:val="16"/>
                              <w:lang w:eastAsia="ja-JP"/>
                            </w:rPr>
                            <w:t>情報科学研究科</w:t>
                          </w:r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16"/>
                              <w:szCs w:val="16"/>
                              <w:lang w:eastAsia="ja-JP"/>
                            </w:rPr>
                            <w:t xml:space="preserve"> </w:t>
                          </w:r>
                          <w:r>
                            <w:rPr>
                              <w:rFonts w:ascii="MS Mincho" w:eastAsia="MS Mincho" w:hAnsi="MS Mincho" w:cs="MS Mincho"/>
                              <w:spacing w:val="-1"/>
                              <w:sz w:val="16"/>
                              <w:szCs w:val="16"/>
                              <w:lang w:eastAsia="ja-JP"/>
                            </w:rPr>
                            <w:t>研究計画提案書フォーム（修士論文）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  <w:lang w:eastAsia="ja-JP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6856">
                            <w:rPr>
                              <w:rFonts w:ascii="Times New Roman" w:eastAsia="Times New Roman" w:hAnsi="Times New Roman" w:cs="Times New Roman"/>
                              <w:noProof/>
                              <w:spacing w:val="-1"/>
                              <w:sz w:val="16"/>
                              <w:szCs w:val="16"/>
                              <w:lang w:eastAsia="ja-JP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  <w:p w14:paraId="3DA9176C" w14:textId="77777777" w:rsidR="006B7DA8" w:rsidRDefault="00891864">
                          <w:pPr>
                            <w:spacing w:before="6"/>
                            <w:ind w:left="1056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" w:eastAsia="Century" w:hAnsi="Century" w:cs="Century"/>
                              <w:spacing w:val="-1"/>
                              <w:sz w:val="16"/>
                              <w:szCs w:val="16"/>
                            </w:rPr>
                            <w:t>Research</w:t>
                          </w:r>
                          <w:r>
                            <w:rPr>
                              <w:rFonts w:ascii="Century" w:eastAsia="Century" w:hAnsi="Century" w:cs="Century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" w:eastAsia="Century" w:hAnsi="Century" w:cs="Century"/>
                              <w:spacing w:val="-1"/>
                              <w:sz w:val="16"/>
                              <w:szCs w:val="16"/>
                            </w:rPr>
                            <w:t>Proposal</w:t>
                          </w:r>
                          <w:r>
                            <w:rPr>
                              <w:rFonts w:ascii="Century" w:eastAsia="Century" w:hAnsi="Century" w:cs="Century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" w:eastAsia="Century" w:hAnsi="Century" w:cs="Century"/>
                              <w:spacing w:val="-2"/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rFonts w:ascii="Century" w:eastAsia="Century" w:hAnsi="Century" w:cs="Century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" w:eastAsia="Century" w:hAnsi="Century" w:cs="Century"/>
                              <w:spacing w:val="-1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Century" w:eastAsia="Century" w:hAnsi="Century" w:cs="Century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" w:eastAsia="Century" w:hAnsi="Century" w:cs="Century"/>
                              <w:spacing w:val="-2"/>
                              <w:sz w:val="16"/>
                              <w:szCs w:val="16"/>
                            </w:rPr>
                            <w:t>Master’s</w:t>
                          </w:r>
                          <w:r>
                            <w:rPr>
                              <w:rFonts w:ascii="Century" w:eastAsia="Century" w:hAnsi="Century" w:cs="Century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16"/>
                              <w:szCs w:val="16"/>
                            </w:rPr>
                            <w:t>Thesis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785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31" type="#_x0000_t202" style="position:absolute;margin-left:351.85pt;margin-top:802.35pt;width:203.3pt;height:20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" filled="f" stroked="f">
              <v:textbox inset="0,0,0,0">
                <w:txbxContent>
                  <w:p w14:paraId="68C73780" w14:textId="77777777" w:rsidR="006B7DA8" w:rsidRDefault="00891864">
                    <w:pPr>
                      <w:spacing w:line="193" w:lineRule="exact"/>
                      <w:ind w:left="1056" w:hanging="1037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  <w:lang w:eastAsia="ja-JP"/>
                      </w:rPr>
                    </w:pPr>
                    <w:r>
                      <w:rPr>
                        <w:rFonts w:ascii="MS Mincho" w:eastAsia="MS Mincho" w:hAnsi="MS Mincho" w:cs="MS Mincho"/>
                        <w:spacing w:val="-1"/>
                        <w:sz w:val="16"/>
                        <w:szCs w:val="16"/>
                        <w:lang w:eastAsia="ja-JP"/>
                      </w:rPr>
                      <w:t>情報科学研究科</w:t>
                    </w:r>
                    <w:r>
                      <w:rPr>
                        <w:rFonts w:ascii="MS Mincho" w:eastAsia="MS Mincho" w:hAnsi="MS Mincho" w:cs="MS Mincho"/>
                        <w:spacing w:val="-1"/>
                        <w:sz w:val="16"/>
                        <w:szCs w:val="16"/>
                        <w:lang w:eastAsia="ja-JP"/>
                      </w:rPr>
                      <w:t xml:space="preserve"> </w:t>
                    </w:r>
                    <w:r>
                      <w:rPr>
                        <w:rFonts w:ascii="MS Mincho" w:eastAsia="MS Mincho" w:hAnsi="MS Mincho" w:cs="MS Mincho"/>
                        <w:spacing w:val="-1"/>
                        <w:sz w:val="16"/>
                        <w:szCs w:val="16"/>
                        <w:lang w:eastAsia="ja-JP"/>
                      </w:rPr>
                      <w:t>研究計画提案書フォーム（修士論文）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  <w:lang w:eastAsia="ja-JP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6856">
                      <w:rPr>
                        <w:rFonts w:ascii="Times New Roman" w:eastAsia="Times New Roman" w:hAnsi="Times New Roman" w:cs="Times New Roman"/>
                        <w:noProof/>
                        <w:spacing w:val="-1"/>
                        <w:sz w:val="16"/>
                        <w:szCs w:val="16"/>
                        <w:lang w:eastAsia="ja-JP"/>
                      </w:rPr>
                      <w:t>3</w:t>
                    </w:r>
                    <w:r>
                      <w:fldChar w:fldCharType="end"/>
                    </w:r>
                  </w:p>
                  <w:p w14:paraId="3DA9176C" w14:textId="77777777" w:rsidR="006B7DA8" w:rsidRDefault="00891864">
                    <w:pPr>
                      <w:spacing w:before="6"/>
                      <w:ind w:left="1056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Century" w:eastAsia="Century" w:hAnsi="Century" w:cs="Century"/>
                        <w:spacing w:val="-1"/>
                        <w:sz w:val="16"/>
                        <w:szCs w:val="16"/>
                      </w:rPr>
                      <w:t>Research</w:t>
                    </w:r>
                    <w:r>
                      <w:rPr>
                        <w:rFonts w:ascii="Century" w:eastAsia="Century" w:hAnsi="Century" w:cs="Century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ury" w:eastAsia="Century" w:hAnsi="Century" w:cs="Century"/>
                        <w:spacing w:val="-1"/>
                        <w:sz w:val="16"/>
                        <w:szCs w:val="16"/>
                      </w:rPr>
                      <w:t>Proposal</w:t>
                    </w:r>
                    <w:r>
                      <w:rPr>
                        <w:rFonts w:ascii="Century" w:eastAsia="Century" w:hAnsi="Century" w:cs="Century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ury" w:eastAsia="Century" w:hAnsi="Century" w:cs="Century"/>
                        <w:spacing w:val="-2"/>
                        <w:sz w:val="16"/>
                        <w:szCs w:val="16"/>
                      </w:rPr>
                      <w:t>for</w:t>
                    </w:r>
                    <w:r>
                      <w:rPr>
                        <w:rFonts w:ascii="Century" w:eastAsia="Century" w:hAnsi="Century" w:cs="Century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ury" w:eastAsia="Century" w:hAnsi="Century" w:cs="Century"/>
                        <w:spacing w:val="-1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Century" w:eastAsia="Century" w:hAnsi="Century" w:cs="Century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ury" w:eastAsia="Century" w:hAnsi="Century" w:cs="Century"/>
                        <w:spacing w:val="-2"/>
                        <w:sz w:val="16"/>
                        <w:szCs w:val="16"/>
                      </w:rPr>
                      <w:t>Master’s</w:t>
                    </w:r>
                    <w:r>
                      <w:rPr>
                        <w:rFonts w:ascii="Century" w:eastAsia="Century" w:hAnsi="Century" w:cs="Century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sz w:val="16"/>
                        <w:szCs w:val="16"/>
                      </w:rPr>
                      <w:t>Thesis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78B7B" w14:textId="77777777" w:rsidR="00891864" w:rsidRDefault="00891864">
      <w:r>
        <w:separator/>
      </w:r>
    </w:p>
  </w:footnote>
  <w:footnote w:type="continuationSeparator" w:id="0">
    <w:p w14:paraId="5998AED2" w14:textId="77777777" w:rsidR="00891864" w:rsidRDefault="00891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151AD"/>
    <w:multiLevelType w:val="hybridMultilevel"/>
    <w:tmpl w:val="41B659CC"/>
    <w:lvl w:ilvl="0" w:tplc="63029D88">
      <w:start w:val="1"/>
      <w:numFmt w:val="decimal"/>
      <w:lvlText w:val="%1."/>
      <w:lvlJc w:val="left"/>
      <w:pPr>
        <w:ind w:left="1123" w:hanging="360"/>
        <w:jc w:val="left"/>
      </w:pPr>
      <w:rPr>
        <w:rFonts w:ascii="Times New Roman" w:eastAsia="Times New Roman" w:hAnsi="Times New Roman" w:hint="default"/>
        <w:sz w:val="21"/>
        <w:szCs w:val="21"/>
      </w:rPr>
    </w:lvl>
    <w:lvl w:ilvl="1" w:tplc="E4F8A91E">
      <w:start w:val="1"/>
      <w:numFmt w:val="bullet"/>
      <w:lvlText w:val="•"/>
      <w:lvlJc w:val="left"/>
      <w:pPr>
        <w:ind w:left="1483" w:hanging="360"/>
      </w:pPr>
      <w:rPr>
        <w:rFonts w:hint="default"/>
      </w:rPr>
    </w:lvl>
    <w:lvl w:ilvl="2" w:tplc="63B21030">
      <w:start w:val="1"/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63A2976E">
      <w:start w:val="1"/>
      <w:numFmt w:val="bullet"/>
      <w:lvlText w:val="•"/>
      <w:lvlJc w:val="left"/>
      <w:pPr>
        <w:ind w:left="3315" w:hanging="360"/>
      </w:pPr>
      <w:rPr>
        <w:rFonts w:hint="default"/>
      </w:rPr>
    </w:lvl>
    <w:lvl w:ilvl="4" w:tplc="03C2652E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ED902B86">
      <w:start w:val="1"/>
      <w:numFmt w:val="bullet"/>
      <w:lvlText w:val="•"/>
      <w:lvlJc w:val="left"/>
      <w:pPr>
        <w:ind w:left="5147" w:hanging="360"/>
      </w:pPr>
      <w:rPr>
        <w:rFonts w:hint="default"/>
      </w:rPr>
    </w:lvl>
    <w:lvl w:ilvl="6" w:tplc="128028EE">
      <w:start w:val="1"/>
      <w:numFmt w:val="bullet"/>
      <w:lvlText w:val="•"/>
      <w:lvlJc w:val="left"/>
      <w:pPr>
        <w:ind w:left="6062" w:hanging="360"/>
      </w:pPr>
      <w:rPr>
        <w:rFonts w:hint="default"/>
      </w:rPr>
    </w:lvl>
    <w:lvl w:ilvl="7" w:tplc="AE9C105E">
      <w:start w:val="1"/>
      <w:numFmt w:val="bullet"/>
      <w:lvlText w:val="•"/>
      <w:lvlJc w:val="left"/>
      <w:pPr>
        <w:ind w:left="6978" w:hanging="360"/>
      </w:pPr>
      <w:rPr>
        <w:rFonts w:hint="default"/>
      </w:rPr>
    </w:lvl>
    <w:lvl w:ilvl="8" w:tplc="217C195C">
      <w:start w:val="1"/>
      <w:numFmt w:val="bullet"/>
      <w:lvlText w:val="•"/>
      <w:lvlJc w:val="left"/>
      <w:pPr>
        <w:ind w:left="7894" w:hanging="3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wu Dang">
    <w15:presenceInfo w15:providerId="Windows Live" w15:userId="b6299fe2de6c9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DA8"/>
    <w:rsid w:val="001E7440"/>
    <w:rsid w:val="00445182"/>
    <w:rsid w:val="006B7DA8"/>
    <w:rsid w:val="00891864"/>
    <w:rsid w:val="00A606D0"/>
    <w:rsid w:val="00B26588"/>
    <w:rsid w:val="00B26856"/>
    <w:rsid w:val="00E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77FB79"/>
  <w15:docId w15:val="{CE398177-9200-4F82-8016-AF3E9A0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2"/>
      <w:outlineLvl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7"/>
      <w:ind w:left="1123"/>
    </w:pPr>
    <w:rPr>
      <w:rFonts w:ascii="Times New Roman" w:eastAsia="Times New Roman" w:hAnsi="Times New Roman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EE3A4B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E3A4B"/>
  </w:style>
  <w:style w:type="character" w:customStyle="1" w:styleId="a7">
    <w:name w:val="コメント文字列 (文字)"/>
    <w:basedOn w:val="a0"/>
    <w:link w:val="a6"/>
    <w:uiPriority w:val="99"/>
    <w:semiHidden/>
    <w:rsid w:val="00EE3A4B"/>
  </w:style>
  <w:style w:type="paragraph" w:styleId="a8">
    <w:name w:val="annotation subject"/>
    <w:basedOn w:val="a6"/>
    <w:next w:val="a6"/>
    <w:link w:val="a9"/>
    <w:uiPriority w:val="99"/>
    <w:semiHidden/>
    <w:unhideWhenUsed/>
    <w:rsid w:val="00EE3A4B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EE3A4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E3A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E3A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研究計画提案書（修士）</vt:lpstr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研究計画提案書（修士）</dc:title>
  <dc:creator>Takeshi Nagashima</dc:creator>
  <cp:lastModifiedBy>Jianwu Dang</cp:lastModifiedBy>
  <cp:revision>3</cp:revision>
  <dcterms:created xsi:type="dcterms:W3CDTF">2015-10-29T09:03:00Z</dcterms:created>
  <dcterms:modified xsi:type="dcterms:W3CDTF">2015-10-29T09:44:00Z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2015-10-28T00:00:00Z</vt:filetime>
  </property>
  <property fmtid="{D5CDD505-2E9C-101B-9397-08002B2CF9AE}" pid="3" name="LastSaved">
    <vt:filetime>2015-10-29T00:00:00Z</vt:filetime>
  </property>
</Properties>
</file>